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3711" w14:textId="64160228" w:rsidR="00853B64" w:rsidRDefault="00B06EC9">
      <w:r>
        <w:rPr>
          <w:b/>
          <w:bCs/>
          <w:sz w:val="36"/>
          <w:szCs w:val="36"/>
        </w:rPr>
        <w:t>IV) Mocks</w:t>
      </w:r>
      <w:r w:rsidR="007030AC">
        <w:rPr>
          <w:b/>
          <w:bCs/>
          <w:sz w:val="36"/>
          <w:szCs w:val="36"/>
        </w:rPr>
        <w:t xml:space="preserve"> (3 </w:t>
      </w:r>
      <w:proofErr w:type="spellStart"/>
      <w:proofErr w:type="gramStart"/>
      <w:r w:rsidR="007030AC">
        <w:rPr>
          <w:b/>
          <w:bCs/>
          <w:sz w:val="36"/>
          <w:szCs w:val="36"/>
        </w:rPr>
        <w:t>semaines</w:t>
      </w:r>
      <w:proofErr w:type="spellEnd"/>
      <w:r w:rsidR="007030AC">
        <w:rPr>
          <w:b/>
          <w:bCs/>
          <w:sz w:val="36"/>
          <w:szCs w:val="36"/>
        </w:rPr>
        <w:t xml:space="preserve"> :</w:t>
      </w:r>
      <w:proofErr w:type="gramEnd"/>
      <w:r w:rsidR="007030AC">
        <w:rPr>
          <w:b/>
          <w:bCs/>
          <w:sz w:val="36"/>
          <w:szCs w:val="36"/>
        </w:rPr>
        <w:t xml:space="preserve"> 15 </w:t>
      </w:r>
      <w:proofErr w:type="spellStart"/>
      <w:r w:rsidR="007030AC">
        <w:rPr>
          <w:b/>
          <w:bCs/>
          <w:sz w:val="36"/>
          <w:szCs w:val="36"/>
        </w:rPr>
        <w:t>mai</w:t>
      </w:r>
      <w:proofErr w:type="spellEnd"/>
      <w:r w:rsidR="007030AC">
        <w:rPr>
          <w:b/>
          <w:bCs/>
          <w:sz w:val="36"/>
          <w:szCs w:val="36"/>
        </w:rPr>
        <w:t>)</w:t>
      </w:r>
    </w:p>
    <w:p w14:paraId="4578B8C1" w14:textId="4354A18D" w:rsidR="00B06EC9" w:rsidRDefault="00B06EC9"/>
    <w:p w14:paraId="7014F816" w14:textId="77777777" w:rsidR="00B06EC9" w:rsidRDefault="00B06EC9" w:rsidP="00B06EC9">
      <w:r>
        <w:tab/>
      </w:r>
    </w:p>
    <w:p w14:paraId="02910C8C" w14:textId="2C4CEEF1" w:rsidR="00B06EC9" w:rsidRPr="00B06EC9" w:rsidRDefault="00B06EC9" w:rsidP="00B06EC9">
      <w:pPr>
        <w:rPr>
          <w:b/>
          <w:bCs/>
        </w:rPr>
      </w:pPr>
      <w:r w:rsidRPr="00B06EC9">
        <w:rPr>
          <w:b/>
          <w:bCs/>
        </w:rPr>
        <w:t xml:space="preserve">1) </w:t>
      </w:r>
      <w:proofErr w:type="spellStart"/>
      <w:r w:rsidRPr="00B06EC9">
        <w:rPr>
          <w:b/>
          <w:bCs/>
        </w:rPr>
        <w:t>Objectifs</w:t>
      </w:r>
      <w:proofErr w:type="spellEnd"/>
      <w:r w:rsidRPr="00B06EC9">
        <w:rPr>
          <w:b/>
          <w:bCs/>
        </w:rPr>
        <w:t xml:space="preserve"> des mocks</w:t>
      </w:r>
    </w:p>
    <w:p w14:paraId="40EC21A5" w14:textId="61B46374" w:rsidR="00B06EC9" w:rsidRPr="00D03BE5" w:rsidRDefault="00B06EC9" w:rsidP="00B06EC9">
      <w:pPr>
        <w:rPr>
          <w:color w:val="000000" w:themeColor="text1"/>
          <w:lang w:val="fr-FR"/>
        </w:rPr>
      </w:pPr>
      <w:r w:rsidRPr="008A4E9A">
        <w:rPr>
          <w:lang w:val="fr-FR"/>
        </w:rPr>
        <w:t xml:space="preserve">- pourquoi des </w:t>
      </w:r>
      <w:proofErr w:type="spellStart"/>
      <w:r w:rsidRPr="008A4E9A">
        <w:rPr>
          <w:lang w:val="fr-FR"/>
        </w:rPr>
        <w:t>mocks</w:t>
      </w:r>
      <w:proofErr w:type="spellEnd"/>
      <w:r w:rsidRPr="008A4E9A">
        <w:rPr>
          <w:lang w:val="fr-FR"/>
        </w:rPr>
        <w:t xml:space="preserve"> ? </w:t>
      </w:r>
    </w:p>
    <w:p w14:paraId="1CCB0756" w14:textId="67C98959" w:rsidR="00B06EC9" w:rsidRDefault="00B06EC9" w:rsidP="00232944">
      <w:pPr>
        <w:rPr>
          <w:ins w:id="0" w:author="Jean-Marc Le Goff" w:date="2020-04-26T17:55:00Z"/>
          <w:lang w:val="fr-FR"/>
        </w:rPr>
      </w:pPr>
      <w:r w:rsidRPr="008A4E9A">
        <w:rPr>
          <w:lang w:val="fr-FR"/>
        </w:rPr>
        <w:t>--&gt; tester l'analyse : test des systématiques</w:t>
      </w:r>
      <w:ins w:id="1" w:author="Jean-Marc Le Goff" w:date="2020-04-26T18:19:00Z">
        <w:r w:rsidR="00021367">
          <w:rPr>
            <w:lang w:val="fr-FR"/>
          </w:rPr>
          <w:t xml:space="preserve"> (HCD, métaux…)</w:t>
        </w:r>
      </w:ins>
      <w:r w:rsidRPr="008A4E9A">
        <w:rPr>
          <w:lang w:val="fr-FR"/>
        </w:rPr>
        <w:t>, tests de la matrice de distorsion, tests du calcul des covariances</w:t>
      </w:r>
      <w:ins w:id="2" w:author="Jean-Marc Le Goff" w:date="2020-04-26T18:18:00Z">
        <w:r w:rsidR="00021367">
          <w:rPr>
            <w:lang w:val="fr-FR"/>
          </w:rPr>
          <w:t xml:space="preserve">, tester </w:t>
        </w:r>
        <w:proofErr w:type="gramStart"/>
        <w:r w:rsidR="00021367">
          <w:rPr>
            <w:lang w:val="fr-FR"/>
          </w:rPr>
          <w:t>les alpha</w:t>
        </w:r>
        <w:proofErr w:type="gramEnd"/>
        <w:r w:rsidR="00021367">
          <w:rPr>
            <w:lang w:val="fr-FR"/>
          </w:rPr>
          <w:t xml:space="preserve">, </w:t>
        </w:r>
      </w:ins>
      <w:ins w:id="3" w:author="Jean-Marc Le Goff" w:date="2020-04-26T18:19:00Z">
        <w:r w:rsidR="00021367">
          <w:rPr>
            <w:lang w:val="fr-FR"/>
          </w:rPr>
          <w:t>et les autres paramètres</w:t>
        </w:r>
      </w:ins>
    </w:p>
    <w:p w14:paraId="68799C1C" w14:textId="171A31B3" w:rsidR="008A4E9A" w:rsidRPr="008A4E9A" w:rsidRDefault="008A4E9A" w:rsidP="00B06EC9">
      <w:pPr>
        <w:rPr>
          <w:lang w:val="fr-FR"/>
        </w:rPr>
      </w:pPr>
      <w:ins w:id="4" w:author="Jean-Marc Le Goff" w:date="2020-04-26T17:55:00Z">
        <w:r>
          <w:rPr>
            <w:lang w:val="fr-FR"/>
          </w:rPr>
          <w:t>Pas prédire la matrice de covar</w:t>
        </w:r>
      </w:ins>
      <w:ins w:id="5" w:author="Jean-Marc Le Goff" w:date="2020-04-26T17:56:00Z">
        <w:r>
          <w:rPr>
            <w:lang w:val="fr-FR"/>
          </w:rPr>
          <w:t>iance</w:t>
        </w:r>
      </w:ins>
    </w:p>
    <w:p w14:paraId="4D067B3A" w14:textId="70E89D5F" w:rsidR="00B06EC9" w:rsidRDefault="00B06EC9" w:rsidP="00B06EC9">
      <w:pPr>
        <w:rPr>
          <w:ins w:id="6" w:author="Jean-Marc Le Goff" w:date="2020-04-26T18:41:00Z"/>
          <w:lang w:val="fr-FR"/>
        </w:rPr>
      </w:pPr>
      <w:r w:rsidRPr="008A4E9A">
        <w:rPr>
          <w:lang w:val="fr-FR"/>
        </w:rPr>
        <w:t>- pourquoi des GRF ?</w:t>
      </w:r>
    </w:p>
    <w:p w14:paraId="26EA2BDE" w14:textId="3B2C18BD" w:rsidR="00CE3EDD" w:rsidRPr="008A4E9A" w:rsidRDefault="00CE3EDD" w:rsidP="00B06EC9">
      <w:pPr>
        <w:rPr>
          <w:lang w:val="fr-FR"/>
        </w:rPr>
      </w:pPr>
      <w:ins w:id="7" w:author="Jean-Marc Le Goff" w:date="2020-04-26T18:42:00Z">
        <w:r>
          <w:rPr>
            <w:lang w:val="fr-FR"/>
          </w:rPr>
          <w:t xml:space="preserve">Volume et </w:t>
        </w:r>
        <w:proofErr w:type="spellStart"/>
        <w:r>
          <w:rPr>
            <w:lang w:val="fr-FR"/>
          </w:rPr>
          <w:t>resolution</w:t>
        </w:r>
        <w:proofErr w:type="spellEnd"/>
        <w:r>
          <w:rPr>
            <w:lang w:val="fr-FR"/>
          </w:rPr>
          <w:t xml:space="preserve"> requis</w:t>
        </w:r>
      </w:ins>
    </w:p>
    <w:p w14:paraId="7A28F0E6" w14:textId="537B107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brève</w:t>
      </w:r>
      <w:proofErr w:type="gramEnd"/>
      <w:r w:rsidRPr="008A4E9A">
        <w:rPr>
          <w:lang w:val="fr-FR"/>
        </w:rPr>
        <w:t xml:space="preserve"> explication des </w:t>
      </w:r>
      <w:proofErr w:type="spellStart"/>
      <w:r w:rsidRPr="008A4E9A">
        <w:rPr>
          <w:lang w:val="fr-FR"/>
        </w:rPr>
        <w:t>simus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Nbody</w:t>
      </w:r>
      <w:proofErr w:type="spellEnd"/>
      <w:r w:rsidRPr="008A4E9A">
        <w:rPr>
          <w:lang w:val="fr-FR"/>
        </w:rPr>
        <w:t xml:space="preserve"> et Hydro, donner les pour et contre de chaque,</w:t>
      </w:r>
      <w:ins w:id="8" w:author="Jean-Marc Le Goff" w:date="2020-04-26T17:54:00Z">
        <w:r w:rsidR="008A4E9A" w:rsidRPr="008A4E9A">
          <w:rPr>
            <w:lang w:val="fr-FR"/>
          </w:rPr>
          <w:t xml:space="preserve"> </w:t>
        </w:r>
        <w:r w:rsidR="008A4E9A">
          <w:rPr>
            <w:lang w:val="fr-FR"/>
          </w:rPr>
          <w:t>juste pas possible</w:t>
        </w:r>
      </w:ins>
    </w:p>
    <w:p w14:paraId="761AB052" w14:textId="260E1339" w:rsidR="00B06EC9" w:rsidRPr="008A4E9A" w:rsidRDefault="00B06EC9" w:rsidP="00B06EC9">
      <w:pPr>
        <w:rPr>
          <w:lang w:val="fr-FR"/>
        </w:rPr>
      </w:pPr>
      <w:proofErr w:type="gramStart"/>
      <w:r w:rsidRPr="008A4E9A">
        <w:rPr>
          <w:lang w:val="fr-FR"/>
        </w:rPr>
        <w:t>puis</w:t>
      </w:r>
      <w:proofErr w:type="gramEnd"/>
      <w:r w:rsidRPr="008A4E9A">
        <w:rPr>
          <w:lang w:val="fr-FR"/>
        </w:rPr>
        <w:t xml:space="preserve"> expliquer les GRF et donner les avantages / inconvénients </w:t>
      </w:r>
    </w:p>
    <w:p w14:paraId="037E0734" w14:textId="77777777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CE80DB2" w14:textId="77777777" w:rsidR="00B06EC9" w:rsidRPr="008A4E9A" w:rsidRDefault="00B06EC9" w:rsidP="00B06EC9">
      <w:pPr>
        <w:rPr>
          <w:lang w:val="fr-FR"/>
        </w:rPr>
      </w:pPr>
    </w:p>
    <w:p w14:paraId="0CB23112" w14:textId="632F74BC" w:rsidR="00B06EC9" w:rsidRPr="008A4E9A" w:rsidRDefault="00B06EC9" w:rsidP="00B06EC9">
      <w:pPr>
        <w:rPr>
          <w:b/>
          <w:bCs/>
          <w:lang w:val="fr-FR"/>
        </w:rPr>
      </w:pPr>
      <w:r w:rsidRPr="008A4E9A">
        <w:rPr>
          <w:b/>
          <w:bCs/>
          <w:lang w:val="fr-FR"/>
        </w:rPr>
        <w:t xml:space="preserve">2) Construction des </w:t>
      </w:r>
      <w:proofErr w:type="spellStart"/>
      <w:r w:rsidRPr="008A4E9A"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(1 semaine : samedi 02 mai)</w:t>
      </w:r>
    </w:p>
    <w:p w14:paraId="2B114094" w14:textId="1DCC674B" w:rsidR="00B06EC9" w:rsidRPr="00D03BE5" w:rsidRDefault="00FE5B2E" w:rsidP="00B06EC9">
      <w:pPr>
        <w:rPr>
          <w:color w:val="385623" w:themeColor="accent6" w:themeShade="80"/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>- champs de densité (QSO, Ly</w:t>
      </w:r>
      <w:r w:rsidR="00B06EC9">
        <w:t>α</w:t>
      </w:r>
      <w:r w:rsidR="00B06EC9" w:rsidRPr="008A4E9A">
        <w:rPr>
          <w:lang w:val="fr-FR"/>
        </w:rPr>
        <w:t>)</w:t>
      </w:r>
    </w:p>
    <w:p w14:paraId="65873430" w14:textId="11BDECC4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>On tire un champ gaussien dans l'espace réel</w:t>
      </w:r>
    </w:p>
    <w:p w14:paraId="38FEA1E5" w14:textId="6B4C29D5" w:rsidR="00B06EC9" w:rsidRDefault="00B06EC9" w:rsidP="00B06EC9">
      <w:pPr>
        <w:rPr>
          <w:ins w:id="9" w:author="Jean-Marc Le Goff" w:date="2020-04-26T18:20:00Z"/>
          <w:lang w:val="fr-FR"/>
        </w:rPr>
      </w:pPr>
      <w:r w:rsidRPr="008A4E9A">
        <w:rPr>
          <w:lang w:val="fr-FR"/>
        </w:rPr>
        <w:t xml:space="preserve">FFT pour l'avoir dans l'espace k, puis on multiplie par </w:t>
      </w:r>
      <w:proofErr w:type="spellStart"/>
      <w:r w:rsidRPr="008A4E9A">
        <w:rPr>
          <w:lang w:val="fr-FR"/>
        </w:rPr>
        <w:t>sqrt</w:t>
      </w:r>
      <w:proofErr w:type="spellEnd"/>
      <w:r w:rsidRPr="008A4E9A">
        <w:rPr>
          <w:lang w:val="fr-FR"/>
        </w:rPr>
        <w:t>(P(k)</w:t>
      </w:r>
      <w:ins w:id="10" w:author="Jean-Marc Le Goff" w:date="2020-04-26T18:44:00Z">
        <w:r w:rsidR="00A010A2">
          <w:rPr>
            <w:lang w:val="fr-FR"/>
          </w:rPr>
          <w:t>/V</w:t>
        </w:r>
      </w:ins>
      <w:r w:rsidRPr="008A4E9A">
        <w:rPr>
          <w:lang w:val="fr-FR"/>
        </w:rPr>
        <w:t>)</w:t>
      </w:r>
      <w:ins w:id="11" w:author="Jean-Marc Le Goff" w:date="2020-04-26T18:21:00Z">
        <w:r w:rsidR="00021367">
          <w:rPr>
            <w:lang w:val="fr-FR"/>
          </w:rPr>
          <w:t>, inverse FFT</w:t>
        </w:r>
      </w:ins>
    </w:p>
    <w:p w14:paraId="3DBE2534" w14:textId="520E5697" w:rsidR="00021367" w:rsidRPr="008A4E9A" w:rsidRDefault="00021367" w:rsidP="00B06EC9">
      <w:pPr>
        <w:rPr>
          <w:lang w:val="fr-FR"/>
        </w:rPr>
      </w:pPr>
      <w:ins w:id="12" w:author="Jean-Marc Le Goff" w:date="2020-04-26T18:20:00Z">
        <w:r>
          <w:rPr>
            <w:lang w:val="fr-FR"/>
          </w:rPr>
          <w:t xml:space="preserve">On pourrait tirer directement dans l’espace k </w:t>
        </w:r>
      </w:ins>
      <w:ins w:id="13" w:author="Jean-Marc Le Goff" w:date="2020-04-26T18:49:00Z">
        <w:r w:rsidR="00A010A2">
          <w:rPr>
            <w:lang w:val="fr-FR"/>
          </w:rPr>
          <w:t>mais faible gain</w:t>
        </w:r>
      </w:ins>
    </w:p>
    <w:p w14:paraId="569F3EC0" w14:textId="2A4A94DD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a) les QSO </w:t>
      </w:r>
      <w:r w:rsidR="00FE5B2E" w:rsidRPr="008A4E9A">
        <w:rPr>
          <w:lang w:val="fr-FR"/>
        </w:rPr>
        <w:t>:</w:t>
      </w:r>
    </w:p>
    <w:p w14:paraId="0A3D9910" w14:textId="0B1CC775" w:rsidR="00FE5B2E" w:rsidRDefault="00FE5B2E" w:rsidP="00B06EC9">
      <w:pPr>
        <w:rPr>
          <w:ins w:id="14" w:author="Jean-Marc Le Goff" w:date="2020-04-26T18:50:00Z"/>
          <w:lang w:val="fr-FR"/>
        </w:rPr>
      </w:pPr>
      <w:r w:rsidRPr="008A4E9A">
        <w:rPr>
          <w:lang w:val="fr-FR"/>
        </w:rPr>
        <w:t xml:space="preserve">3 </w:t>
      </w:r>
      <w:proofErr w:type="gramStart"/>
      <w:r w:rsidRPr="008A4E9A">
        <w:rPr>
          <w:lang w:val="fr-FR"/>
        </w:rPr>
        <w:t>transfo</w:t>
      </w:r>
      <w:proofErr w:type="gram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lognormal</w:t>
      </w:r>
      <w:proofErr w:type="spellEnd"/>
      <w:r w:rsidRPr="008A4E9A">
        <w:rPr>
          <w:lang w:val="fr-FR"/>
        </w:rPr>
        <w:t xml:space="preserve">, à 3 z différents, avec le biais et le </w:t>
      </w:r>
      <w:proofErr w:type="spellStart"/>
      <w:r w:rsidRPr="008A4E9A">
        <w:rPr>
          <w:lang w:val="fr-FR"/>
        </w:rPr>
        <w:t>growth</w:t>
      </w:r>
      <w:proofErr w:type="spellEnd"/>
      <w:r w:rsidRPr="008A4E9A">
        <w:rPr>
          <w:lang w:val="fr-FR"/>
        </w:rPr>
        <w:t xml:space="preserve"> factor</w:t>
      </w:r>
    </w:p>
    <w:p w14:paraId="6A1C9CDB" w14:textId="23C36934" w:rsidR="00A010A2" w:rsidRPr="008A4E9A" w:rsidRDefault="00A010A2" w:rsidP="00B06EC9">
      <w:pPr>
        <w:rPr>
          <w:lang w:val="fr-FR"/>
        </w:rPr>
      </w:pPr>
      <w:ins w:id="15" w:author="Jean-Marc Le Goff" w:date="2020-04-26T18:50:00Z">
        <w:r>
          <w:rPr>
            <w:lang w:val="fr-FR"/>
          </w:rPr>
          <w:t>A détailler</w:t>
        </w:r>
      </w:ins>
    </w:p>
    <w:p w14:paraId="73B0D228" w14:textId="5978E5CC" w:rsidR="00B06EC9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b) le </w:t>
      </w:r>
      <w:proofErr w:type="spellStart"/>
      <w:r w:rsidRPr="008A4E9A">
        <w:rPr>
          <w:lang w:val="fr-FR"/>
        </w:rPr>
        <w:t>lya</w:t>
      </w:r>
      <w:proofErr w:type="spellEnd"/>
    </w:p>
    <w:p w14:paraId="0E14A74B" w14:textId="2967A13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1 champ de densité (b=1) à z=0</w:t>
      </w:r>
    </w:p>
    <w:p w14:paraId="37B91F9B" w14:textId="20446BB7" w:rsidR="00FE5B2E" w:rsidRDefault="00B71C14" w:rsidP="00B06EC9">
      <w:pPr>
        <w:rPr>
          <w:lang w:val="fr-FR"/>
        </w:rPr>
      </w:pPr>
      <w:r>
        <w:rPr>
          <w:lang w:val="fr-FR"/>
        </w:rPr>
        <w:t>c) boite de vitesse</w:t>
      </w:r>
    </w:p>
    <w:p w14:paraId="0BADDA83" w14:textId="77777777" w:rsidR="00B71C14" w:rsidRPr="008A4E9A" w:rsidRDefault="00B71C14" w:rsidP="00B06EC9">
      <w:pPr>
        <w:rPr>
          <w:lang w:val="fr-FR"/>
        </w:rPr>
      </w:pPr>
    </w:p>
    <w:p w14:paraId="1EB52CB5" w14:textId="2780CE55" w:rsidR="00B71C14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>- on tire les QSO</w:t>
      </w:r>
    </w:p>
    <w:p w14:paraId="484A2140" w14:textId="27544EDB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avec</w:t>
      </w:r>
      <w:proofErr w:type="gramEnd"/>
      <w:r w:rsidRPr="008A4E9A">
        <w:rPr>
          <w:lang w:val="fr-FR"/>
        </w:rPr>
        <w:t xml:space="preserve"> P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exp</w:t>
      </w:r>
      <w:proofErr w:type="spellEnd"/>
      <w:r w:rsidRPr="008A4E9A">
        <w:rPr>
          <w:lang w:val="fr-FR"/>
        </w:rPr>
        <w:t>(delta)</w:t>
      </w:r>
      <w:r w:rsidRPr="008A4E9A">
        <w:rPr>
          <w:lang w:val="fr-FR"/>
        </w:rPr>
        <w:tab/>
      </w:r>
    </w:p>
    <w:p w14:paraId="60C80E76" w14:textId="47DCEC63" w:rsidR="00FE5B2E" w:rsidRDefault="00FE5B2E" w:rsidP="00B06EC9">
      <w:pPr>
        <w:rPr>
          <w:ins w:id="16" w:author="Jean-Marc Le Goff" w:date="2020-04-26T18:58:00Z"/>
          <w:lang w:val="fr-FR"/>
        </w:rPr>
      </w:pPr>
      <w:r w:rsidRPr="008A4E9A">
        <w:rPr>
          <w:lang w:val="fr-FR"/>
        </w:rPr>
        <w:t xml:space="preserve">-&gt; </w:t>
      </w:r>
      <w:proofErr w:type="gramStart"/>
      <w:r w:rsidRPr="008A4E9A">
        <w:rPr>
          <w:lang w:val="fr-FR"/>
        </w:rPr>
        <w:t>Ca</w:t>
      </w:r>
      <w:proofErr w:type="gramEnd"/>
      <w:r w:rsidRPr="008A4E9A">
        <w:rPr>
          <w:lang w:val="fr-FR"/>
        </w:rPr>
        <w:t xml:space="preserve"> permet d'avoir une fonction de corrélation plus réaliste à petit r</w:t>
      </w:r>
      <w:ins w:id="17" w:author="Jean-Marc Le Goff" w:date="2020-04-26T18:57:00Z">
        <w:r w:rsidR="009C29CD">
          <w:rPr>
            <w:lang w:val="fr-FR"/>
          </w:rPr>
          <w:t xml:space="preserve"> avoir </w:t>
        </w:r>
      </w:ins>
      <w:ins w:id="18" w:author="Jean-Marc Le Goff" w:date="2020-04-26T18:58:00Z">
        <w:r w:rsidR="009C29CD">
          <w:rPr>
            <w:lang w:val="fr-FR"/>
          </w:rPr>
          <w:t>CF de CAMB</w:t>
        </w:r>
      </w:ins>
    </w:p>
    <w:p w14:paraId="01655C39" w14:textId="172D344A" w:rsidR="009C29CD" w:rsidRPr="008A4E9A" w:rsidRDefault="009C29CD" w:rsidP="00B06EC9">
      <w:pPr>
        <w:rPr>
          <w:lang w:val="fr-FR"/>
        </w:rPr>
      </w:pPr>
      <w:ins w:id="19" w:author="Jean-Marc Le Goff" w:date="2020-04-26T18:58:00Z">
        <w:r>
          <w:rPr>
            <w:lang w:val="fr-FR"/>
          </w:rPr>
          <w:t xml:space="preserve">Expliquer l’alternative problème </w:t>
        </w:r>
        <w:proofErr w:type="spellStart"/>
        <w:r>
          <w:rPr>
            <w:lang w:val="fr-FR"/>
          </w:rPr>
          <w:t>qunad</w:t>
        </w:r>
        <w:proofErr w:type="spellEnd"/>
        <w:r>
          <w:rPr>
            <w:lang w:val="fr-FR"/>
          </w:rPr>
          <w:t xml:space="preserve"> xi &lt;&lt; 1 est faux, donc à petit r.</w:t>
        </w:r>
      </w:ins>
    </w:p>
    <w:p w14:paraId="4DB35DA3" w14:textId="4724114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+ on déplace les QSO \</w:t>
      </w:r>
      <w:proofErr w:type="spellStart"/>
      <w:r w:rsidRPr="008A4E9A">
        <w:rPr>
          <w:lang w:val="fr-FR"/>
        </w:rPr>
        <w:t>propto</w:t>
      </w:r>
      <w:proofErr w:type="spellEnd"/>
      <w:r w:rsidRPr="008A4E9A">
        <w:rPr>
          <w:lang w:val="fr-FR"/>
        </w:rPr>
        <w:t xml:space="preserve"> leur vitesse (expliquer qu'on produit aussi les boites vx, </w:t>
      </w:r>
      <w:proofErr w:type="spellStart"/>
      <w:r w:rsidRPr="008A4E9A">
        <w:rPr>
          <w:lang w:val="fr-FR"/>
        </w:rPr>
        <w:t>vy</w:t>
      </w:r>
      <w:proofErr w:type="spellEnd"/>
      <w:r w:rsidRPr="008A4E9A">
        <w:rPr>
          <w:lang w:val="fr-FR"/>
        </w:rPr>
        <w:t xml:space="preserve">, </w:t>
      </w:r>
      <w:proofErr w:type="spellStart"/>
      <w:r w:rsidRPr="008A4E9A">
        <w:rPr>
          <w:lang w:val="fr-FR"/>
        </w:rPr>
        <w:t>vz</w:t>
      </w:r>
      <w:proofErr w:type="spellEnd"/>
      <w:r w:rsidRPr="008A4E9A">
        <w:rPr>
          <w:lang w:val="fr-FR"/>
        </w:rPr>
        <w:t>)</w:t>
      </w:r>
    </w:p>
    <w:p w14:paraId="5CCBF062" w14:textId="77777777" w:rsidR="00FE5B2E" w:rsidRPr="008A4E9A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   </w:t>
      </w:r>
    </w:p>
    <w:p w14:paraId="5FC0FA35" w14:textId="16D1C7F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</w:r>
      <w:r w:rsidR="00B06EC9" w:rsidRPr="008A4E9A">
        <w:rPr>
          <w:lang w:val="fr-FR"/>
        </w:rPr>
        <w:t xml:space="preserve">- densité le long des </w:t>
      </w:r>
      <w:proofErr w:type="spellStart"/>
      <w:r w:rsidR="00B06EC9" w:rsidRPr="008A4E9A">
        <w:rPr>
          <w:lang w:val="fr-FR"/>
        </w:rPr>
        <w:t>l.o.s</w:t>
      </w:r>
      <w:proofErr w:type="spellEnd"/>
      <w:r w:rsidR="00B06EC9" w:rsidRPr="008A4E9A">
        <w:rPr>
          <w:lang w:val="fr-FR"/>
        </w:rPr>
        <w:t>.</w:t>
      </w:r>
    </w:p>
    <w:p w14:paraId="3762F609" w14:textId="018FDE8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interpole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partir de chaque QSO, la densité le long de la ligne de visée</w:t>
      </w:r>
    </w:p>
    <w:p w14:paraId="0757B5B0" w14:textId="2573959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donner le </w:t>
      </w:r>
      <w:proofErr w:type="spellStart"/>
      <w:r w:rsidRPr="008A4E9A">
        <w:rPr>
          <w:lang w:val="fr-FR"/>
        </w:rPr>
        <w:t>vec</w:t>
      </w:r>
      <w:proofErr w:type="spellEnd"/>
      <w:r w:rsidRPr="008A4E9A">
        <w:rPr>
          <w:lang w:val="fr-FR"/>
        </w:rPr>
        <w:t xml:space="preserve"> lambda sur lequel c'est interpoler</w:t>
      </w:r>
    </w:p>
    <w:p w14:paraId="5E3E21B6" w14:textId="0959D6E8" w:rsidR="00FE5B2E" w:rsidRPr="00A010A2" w:rsidRDefault="00FE5B2E" w:rsidP="00B06EC9">
      <w:pPr>
        <w:rPr>
          <w:lang w:val="fr-FR"/>
        </w:rPr>
      </w:pPr>
      <w:r w:rsidRPr="00A010A2">
        <w:rPr>
          <w:lang w:val="fr-FR"/>
        </w:rPr>
        <w:t xml:space="preserve">+ </w:t>
      </w:r>
      <w:proofErr w:type="spellStart"/>
      <w:r w:rsidRPr="00A010A2">
        <w:rPr>
          <w:lang w:val="fr-FR"/>
        </w:rPr>
        <w:t>Smoothing</w:t>
      </w:r>
      <w:proofErr w:type="spellEnd"/>
      <w:r w:rsidRPr="00A010A2">
        <w:rPr>
          <w:lang w:val="fr-FR"/>
        </w:rPr>
        <w:t xml:space="preserve"> pour éviter l'aliasing</w:t>
      </w:r>
    </w:p>
    <w:p w14:paraId="3812D263" w14:textId="77777777" w:rsidR="00FE5B2E" w:rsidRPr="00A010A2" w:rsidRDefault="00FE5B2E" w:rsidP="00B06EC9">
      <w:pPr>
        <w:rPr>
          <w:lang w:val="fr-FR"/>
        </w:rPr>
      </w:pPr>
    </w:p>
    <w:p w14:paraId="38828DD1" w14:textId="77777777" w:rsidR="00FE5B2E" w:rsidRPr="00A010A2" w:rsidRDefault="00B06EC9" w:rsidP="00B06EC9">
      <w:pPr>
        <w:rPr>
          <w:lang w:val="fr-FR"/>
        </w:rPr>
      </w:pPr>
      <w:r w:rsidRPr="00A010A2">
        <w:rPr>
          <w:lang w:val="fr-FR"/>
        </w:rPr>
        <w:t xml:space="preserve">      </w:t>
      </w:r>
    </w:p>
    <w:p w14:paraId="74C46D39" w14:textId="59CFB457" w:rsidR="00B06EC9" w:rsidRPr="008A4E9A" w:rsidRDefault="00FE5B2E" w:rsidP="00B06EC9">
      <w:pPr>
        <w:rPr>
          <w:lang w:val="fr-FR"/>
        </w:rPr>
      </w:pPr>
      <w:r w:rsidRPr="00A010A2">
        <w:rPr>
          <w:lang w:val="fr-FR"/>
        </w:rPr>
        <w:tab/>
      </w:r>
      <w:r w:rsidR="00B06EC9" w:rsidRPr="008A4E9A">
        <w:rPr>
          <w:lang w:val="fr-FR"/>
        </w:rPr>
        <w:t>- densité -&gt; transmission (FGPA) : (</w:t>
      </w:r>
      <w:r w:rsidRPr="008A4E9A">
        <w:rPr>
          <w:lang w:val="fr-FR"/>
        </w:rPr>
        <w:t xml:space="preserve">décrire </w:t>
      </w:r>
      <w:r w:rsidR="00B06EC9" w:rsidRPr="008A4E9A">
        <w:rPr>
          <w:lang w:val="fr-FR"/>
        </w:rPr>
        <w:t>en complexifiant</w:t>
      </w:r>
      <w:r w:rsidRPr="008A4E9A">
        <w:rPr>
          <w:lang w:val="fr-FR"/>
        </w:rPr>
        <w:t xml:space="preserve"> au fur et </w:t>
      </w:r>
      <w:proofErr w:type="spellStart"/>
      <w:r w:rsidRPr="008A4E9A">
        <w:rPr>
          <w:lang w:val="fr-FR"/>
        </w:rPr>
        <w:t>a</w:t>
      </w:r>
      <w:proofErr w:type="spellEnd"/>
      <w:r w:rsidRPr="008A4E9A">
        <w:rPr>
          <w:lang w:val="fr-FR"/>
        </w:rPr>
        <w:t xml:space="preserve"> </w:t>
      </w:r>
      <w:proofErr w:type="spellStart"/>
      <w:r w:rsidRPr="008A4E9A">
        <w:rPr>
          <w:lang w:val="fr-FR"/>
        </w:rPr>
        <w:t>mesure</w:t>
      </w:r>
      <w:proofErr w:type="spellEnd"/>
      <w:r w:rsidR="00B06EC9" w:rsidRPr="008A4E9A">
        <w:rPr>
          <w:lang w:val="fr-FR"/>
        </w:rPr>
        <w:t>)</w:t>
      </w:r>
    </w:p>
    <w:p w14:paraId="24DA4C32" w14:textId="7271FA9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formule FGPA : résolution mini ~ 2 </w:t>
      </w:r>
      <w:proofErr w:type="spellStart"/>
      <w:r w:rsidRPr="008A4E9A">
        <w:rPr>
          <w:lang w:val="fr-FR"/>
        </w:rPr>
        <w:t>Mpc</w:t>
      </w:r>
      <w:proofErr w:type="spellEnd"/>
      <w:r w:rsidRPr="008A4E9A">
        <w:rPr>
          <w:lang w:val="fr-FR"/>
        </w:rPr>
        <w:t>/h</w:t>
      </w:r>
    </w:p>
    <w:p w14:paraId="0887B7EA" w14:textId="6B19CCEB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 FGPA + 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 : expliquer le P1D_missing (juste le principe, pas 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>)</w:t>
      </w:r>
    </w:p>
    <w:p w14:paraId="2D1F0C12" w14:textId="1135BA7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lastRenderedPageBreak/>
        <w:t xml:space="preserve">--&gt; CF isotrope : on rajoute les RSD avec </w:t>
      </w:r>
      <w:proofErr w:type="spellStart"/>
      <w:r w:rsidRPr="008A4E9A">
        <w:rPr>
          <w:lang w:val="fr-FR"/>
        </w:rPr>
        <w:t>eta_par</w:t>
      </w:r>
      <w:proofErr w:type="spellEnd"/>
      <w:r w:rsidRPr="008A4E9A">
        <w:rPr>
          <w:lang w:val="fr-FR"/>
        </w:rPr>
        <w:t xml:space="preserve"> (expliquer qu'on produit aussi les boites </w:t>
      </w:r>
      <w:proofErr w:type="spellStart"/>
      <w:r w:rsidRPr="008A4E9A">
        <w:rPr>
          <w:lang w:val="fr-FR"/>
        </w:rPr>
        <w:t>eta_xx</w:t>
      </w:r>
      <w:proofErr w:type="spellEnd"/>
      <w:r w:rsidRPr="008A4E9A">
        <w:rPr>
          <w:lang w:val="fr-FR"/>
        </w:rPr>
        <w:t>, ...)</w:t>
      </w:r>
    </w:p>
    <w:p w14:paraId="553E6049" w14:textId="76C81177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Plusieurs solutions pour les RSD, mais </w:t>
      </w:r>
      <w:proofErr w:type="spellStart"/>
      <w:r w:rsidRPr="008A4E9A">
        <w:rPr>
          <w:lang w:val="fr-FR"/>
        </w:rPr>
        <w:t>celle ci</w:t>
      </w:r>
      <w:proofErr w:type="spellEnd"/>
      <w:r w:rsidRPr="008A4E9A">
        <w:rPr>
          <w:lang w:val="fr-FR"/>
        </w:rPr>
        <w:t xml:space="preserve"> permet d'avoir une prédiction de la CF (papier d'</w:t>
      </w:r>
      <w:proofErr w:type="spellStart"/>
      <w:r w:rsidRPr="008A4E9A">
        <w:rPr>
          <w:lang w:val="fr-FR"/>
        </w:rPr>
        <w:t>Andreu</w:t>
      </w:r>
      <w:proofErr w:type="spellEnd"/>
      <w:r w:rsidRPr="008A4E9A">
        <w:rPr>
          <w:lang w:val="fr-FR"/>
        </w:rPr>
        <w:t>)</w:t>
      </w:r>
      <w:ins w:id="20" w:author="Jean-Marc Le Goff" w:date="2020-04-26T19:00:00Z">
        <w:r w:rsidR="009C29CD">
          <w:rPr>
            <w:lang w:val="fr-FR"/>
          </w:rPr>
          <w:t xml:space="preserve"> avantages et inconvénients des </w:t>
        </w:r>
        <w:proofErr w:type="spellStart"/>
        <w:r w:rsidR="009C29CD">
          <w:rPr>
            <w:lang w:val="fr-FR"/>
          </w:rPr>
          <w:t>diférentes</w:t>
        </w:r>
        <w:proofErr w:type="spellEnd"/>
        <w:r w:rsidR="009C29CD">
          <w:rPr>
            <w:lang w:val="fr-FR"/>
          </w:rPr>
          <w:t xml:space="preserve"> méthodes</w:t>
        </w:r>
      </w:ins>
    </w:p>
    <w:p w14:paraId="14CE0605" w14:textId="3EC60B5C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Tout ça produit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, avec 0 &lt; F &lt; 1, dans la région </w:t>
      </w:r>
      <w:proofErr w:type="spellStart"/>
      <w:r w:rsidRPr="008A4E9A">
        <w:rPr>
          <w:lang w:val="fr-FR"/>
        </w:rPr>
        <w:t>Lya</w:t>
      </w:r>
      <w:proofErr w:type="spellEnd"/>
      <w:r w:rsidRPr="008A4E9A">
        <w:rPr>
          <w:lang w:val="fr-FR"/>
        </w:rPr>
        <w:t>.</w:t>
      </w:r>
    </w:p>
    <w:p w14:paraId="1C34DA48" w14:textId="5B2B249C" w:rsidR="00FE5B2E" w:rsidRDefault="002B21EC" w:rsidP="00B06EC9">
      <w:pPr>
        <w:rPr>
          <w:lang w:val="fr-FR"/>
        </w:rPr>
      </w:pPr>
      <w:r>
        <w:rPr>
          <w:lang w:val="fr-FR"/>
        </w:rPr>
        <w:t>--&gt; Expliquer la prédiction de la CF</w:t>
      </w:r>
    </w:p>
    <w:p w14:paraId="6CE0456F" w14:textId="62DE8BE6" w:rsid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 xml:space="preserve">Plot qui expliquer </w:t>
      </w:r>
      <w:proofErr w:type="gramStart"/>
      <w:r>
        <w:rPr>
          <w:color w:val="70AD47" w:themeColor="accent6"/>
          <w:lang w:val="fr-FR"/>
        </w:rPr>
        <w:t>le passe</w:t>
      </w:r>
      <w:proofErr w:type="gramEnd"/>
      <w:r>
        <w:rPr>
          <w:color w:val="70AD47" w:themeColor="accent6"/>
          <w:lang w:val="fr-FR"/>
        </w:rPr>
        <w:t xml:space="preserve"> de delta à F (comme dans le papier de Londres)</w:t>
      </w:r>
    </w:p>
    <w:p w14:paraId="0EA9D365" w14:textId="1CAD6400" w:rsidR="00731D79" w:rsidRPr="00731D79" w:rsidRDefault="00731D79" w:rsidP="00B06EC9">
      <w:pPr>
        <w:rPr>
          <w:color w:val="70AD47" w:themeColor="accent6"/>
          <w:lang w:val="fr-FR"/>
        </w:rPr>
      </w:pPr>
      <w:proofErr w:type="gramStart"/>
      <w:r>
        <w:rPr>
          <w:color w:val="70AD47" w:themeColor="accent6"/>
          <w:lang w:val="fr-FR"/>
        </w:rPr>
        <w:t>rajouter</w:t>
      </w:r>
      <w:proofErr w:type="gramEnd"/>
      <w:r>
        <w:rPr>
          <w:color w:val="70AD47" w:themeColor="accent6"/>
          <w:lang w:val="fr-FR"/>
        </w:rPr>
        <w:t xml:space="preserve"> aussi le passage au flux (avec </w:t>
      </w:r>
      <w:proofErr w:type="spellStart"/>
      <w:r>
        <w:rPr>
          <w:color w:val="70AD47" w:themeColor="accent6"/>
          <w:lang w:val="fr-FR"/>
        </w:rPr>
        <w:t>quickquasars</w:t>
      </w:r>
      <w:proofErr w:type="spellEnd"/>
      <w:r>
        <w:rPr>
          <w:color w:val="70AD47" w:themeColor="accent6"/>
          <w:lang w:val="fr-FR"/>
        </w:rPr>
        <w:t>)</w:t>
      </w:r>
    </w:p>
    <w:p w14:paraId="42BD6838" w14:textId="77777777" w:rsidR="00FE5B2E" w:rsidRPr="008A4E9A" w:rsidRDefault="00FE5B2E" w:rsidP="00B06EC9">
      <w:pPr>
        <w:rPr>
          <w:lang w:val="fr-FR"/>
        </w:rPr>
      </w:pPr>
    </w:p>
    <w:p w14:paraId="27DB0345" w14:textId="291BD6B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ab/>
        <w:t xml:space="preserve">- Ajout des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 : poisson proportionnel à la densité. (Donner la distribution n(z) et la </w:t>
      </w:r>
      <w:proofErr w:type="spellStart"/>
      <w:r w:rsidRPr="008A4E9A">
        <w:rPr>
          <w:lang w:val="fr-FR"/>
        </w:rPr>
        <w:t>distrib</w:t>
      </w:r>
      <w:proofErr w:type="spellEnd"/>
      <w:r w:rsidRPr="008A4E9A">
        <w:rPr>
          <w:lang w:val="fr-FR"/>
        </w:rPr>
        <w:t xml:space="preserve"> en </w:t>
      </w:r>
      <w:proofErr w:type="spellStart"/>
      <w:r w:rsidRPr="008A4E9A">
        <w:rPr>
          <w:lang w:val="fr-FR"/>
        </w:rPr>
        <w:t>nhi</w:t>
      </w:r>
      <w:proofErr w:type="spellEnd"/>
      <w:r w:rsidRPr="008A4E9A">
        <w:rPr>
          <w:lang w:val="fr-FR"/>
        </w:rPr>
        <w:t>)</w:t>
      </w:r>
    </w:p>
    <w:p w14:paraId="2C0803B1" w14:textId="01772A23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produit uniquement un catalogue de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 xml:space="preserve">, </w:t>
      </w:r>
      <w:proofErr w:type="gramStart"/>
      <w:r w:rsidRPr="008A4E9A">
        <w:rPr>
          <w:lang w:val="fr-FR"/>
        </w:rPr>
        <w:t>c'est pas</w:t>
      </w:r>
      <w:proofErr w:type="gramEnd"/>
      <w:r w:rsidRPr="008A4E9A">
        <w:rPr>
          <w:lang w:val="fr-FR"/>
        </w:rPr>
        <w:t xml:space="preserve"> ajouté dans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>.</w:t>
      </w:r>
    </w:p>
    <w:p w14:paraId="0838C7BD" w14:textId="53983ED4" w:rsidR="00FE5B2E" w:rsidRPr="008A4E9A" w:rsidRDefault="00FE5B2E" w:rsidP="00B06EC9">
      <w:pPr>
        <w:rPr>
          <w:lang w:val="fr-FR"/>
        </w:rPr>
      </w:pPr>
    </w:p>
    <w:p w14:paraId="41377F9E" w14:textId="19A8829A" w:rsidR="00FE5B2E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 </w:t>
      </w:r>
      <w:r w:rsidRPr="008A4E9A">
        <w:rPr>
          <w:lang w:val="fr-FR"/>
        </w:rPr>
        <w:tab/>
      </w:r>
    </w:p>
    <w:p w14:paraId="70A70384" w14:textId="3992EAD7" w:rsidR="007030AC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3) Production des </w:t>
      </w:r>
      <w:proofErr w:type="spellStart"/>
      <w:r>
        <w:rPr>
          <w:b/>
          <w:bCs/>
          <w:lang w:val="fr-FR"/>
        </w:rPr>
        <w:t>mocks</w:t>
      </w:r>
      <w:proofErr w:type="spellEnd"/>
      <w:r w:rsidR="00D03BE5">
        <w:rPr>
          <w:b/>
          <w:bCs/>
          <w:lang w:val="fr-FR"/>
        </w:rPr>
        <w:t xml:space="preserve"> (3 jours : mercredi 6 mai)</w:t>
      </w:r>
    </w:p>
    <w:p w14:paraId="3BD5DCA2" w14:textId="57E8D517" w:rsidR="007030AC" w:rsidRPr="00731D79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 xml:space="preserve">- </w:t>
      </w:r>
      <w:proofErr w:type="spellStart"/>
      <w:r>
        <w:rPr>
          <w:lang w:val="fr-FR"/>
        </w:rPr>
        <w:t>desi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footprint</w:t>
      </w:r>
      <w:proofErr w:type="spellEnd"/>
      <w:r>
        <w:rPr>
          <w:lang w:val="fr-FR"/>
        </w:rPr>
        <w:t xml:space="preserve"> : 7 </w:t>
      </w:r>
      <w:proofErr w:type="spellStart"/>
      <w:r>
        <w:rPr>
          <w:lang w:val="fr-FR"/>
        </w:rPr>
        <w:t>chunks</w:t>
      </w:r>
      <w:proofErr w:type="spellEnd"/>
      <w:r>
        <w:rPr>
          <w:lang w:val="fr-FR"/>
        </w:rPr>
        <w:t xml:space="preserve"> indépendant qui sont assemblés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 xml:space="preserve">Plot du </w:t>
      </w:r>
      <w:proofErr w:type="spellStart"/>
      <w:r w:rsidR="00731D79">
        <w:rPr>
          <w:color w:val="70AD47" w:themeColor="accent6"/>
          <w:lang w:val="fr-FR"/>
        </w:rPr>
        <w:t>footprint</w:t>
      </w:r>
      <w:proofErr w:type="spellEnd"/>
    </w:p>
    <w:p w14:paraId="63E34DFB" w14:textId="7BE51FC5" w:rsidR="007030AC" w:rsidRDefault="007030AC" w:rsidP="00B06EC9">
      <w:pPr>
        <w:rPr>
          <w:color w:val="70AD47" w:themeColor="accent6"/>
          <w:lang w:val="fr-FR"/>
        </w:rPr>
      </w:pPr>
      <w:r>
        <w:rPr>
          <w:lang w:val="fr-FR"/>
        </w:rPr>
        <w:t>- faire un schéma qui explique l'ordre de l'exécution des codes</w:t>
      </w:r>
      <w:r w:rsidR="00731D79">
        <w:rPr>
          <w:lang w:val="fr-FR"/>
        </w:rPr>
        <w:t xml:space="preserve"> --&gt; </w:t>
      </w:r>
      <w:r w:rsidR="00731D79">
        <w:rPr>
          <w:color w:val="70AD47" w:themeColor="accent6"/>
          <w:lang w:val="fr-FR"/>
        </w:rPr>
        <w:t>schéma</w:t>
      </w:r>
    </w:p>
    <w:p w14:paraId="2000D609" w14:textId="210B7832" w:rsidR="00B71C14" w:rsidRPr="00B71C14" w:rsidRDefault="00B71C14" w:rsidP="00B06EC9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- expliquer le </w:t>
      </w:r>
      <w:proofErr w:type="spellStart"/>
      <w:r>
        <w:rPr>
          <w:color w:val="000000" w:themeColor="text1"/>
          <w:lang w:val="fr-FR"/>
        </w:rPr>
        <w:t>slincing</w:t>
      </w:r>
      <w:proofErr w:type="spellEnd"/>
      <w:r>
        <w:rPr>
          <w:color w:val="000000" w:themeColor="text1"/>
          <w:lang w:val="fr-FR"/>
        </w:rPr>
        <w:t xml:space="preserve"> des boites (</w:t>
      </w:r>
      <w:proofErr w:type="spellStart"/>
      <w:r>
        <w:rPr>
          <w:color w:val="000000" w:themeColor="text1"/>
          <w:lang w:val="fr-FR"/>
        </w:rPr>
        <w:t>make_spectra</w:t>
      </w:r>
      <w:proofErr w:type="spellEnd"/>
      <w:r>
        <w:rPr>
          <w:color w:val="000000" w:themeColor="text1"/>
          <w:lang w:val="fr-FR"/>
        </w:rPr>
        <w:t xml:space="preserve"> puis </w:t>
      </w:r>
      <w:proofErr w:type="spellStart"/>
      <w:r>
        <w:rPr>
          <w:color w:val="000000" w:themeColor="text1"/>
          <w:lang w:val="fr-FR"/>
        </w:rPr>
        <w:t>merge_spectra</w:t>
      </w:r>
      <w:proofErr w:type="spellEnd"/>
      <w:r>
        <w:rPr>
          <w:color w:val="000000" w:themeColor="text1"/>
          <w:lang w:val="fr-FR"/>
        </w:rPr>
        <w:t>)</w:t>
      </w:r>
    </w:p>
    <w:p w14:paraId="2341AD3C" w14:textId="691ED913" w:rsidR="007030AC" w:rsidRDefault="007030AC" w:rsidP="00B06EC9">
      <w:pPr>
        <w:rPr>
          <w:lang w:val="fr-FR"/>
        </w:rPr>
      </w:pPr>
      <w:r>
        <w:rPr>
          <w:lang w:val="fr-FR"/>
        </w:rPr>
        <w:t>- expliquer la pré production, puis la post-production des 100 réa,</w:t>
      </w:r>
    </w:p>
    <w:p w14:paraId="2A3EFB4A" w14:textId="0A61AF8C" w:rsidR="007030AC" w:rsidRDefault="007030AC" w:rsidP="00B06EC9">
      <w:pPr>
        <w:rPr>
          <w:lang w:val="fr-FR"/>
        </w:rPr>
      </w:pP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 xml:space="preserve"> donner le temps CPU et la place disque de chaque étape</w:t>
      </w:r>
    </w:p>
    <w:p w14:paraId="60983AE4" w14:textId="6C174028" w:rsidR="007030AC" w:rsidRDefault="007030AC" w:rsidP="00B06EC9">
      <w:pPr>
        <w:rPr>
          <w:lang w:val="fr-FR"/>
        </w:rPr>
      </w:pPr>
      <w:r>
        <w:rPr>
          <w:lang w:val="fr-FR"/>
        </w:rPr>
        <w:t xml:space="preserve">- mentionner aussi le </w:t>
      </w:r>
      <w:proofErr w:type="spellStart"/>
      <w:r>
        <w:rPr>
          <w:lang w:val="fr-FR"/>
        </w:rPr>
        <w:t>BurstBuffer</w:t>
      </w:r>
      <w:proofErr w:type="spellEnd"/>
      <w:r>
        <w:rPr>
          <w:lang w:val="fr-FR"/>
        </w:rPr>
        <w:t xml:space="preserve">, les difficultés de production (le temps que ça a pris pour la </w:t>
      </w:r>
      <w:proofErr w:type="spellStart"/>
      <w:r>
        <w:rPr>
          <w:lang w:val="fr-FR"/>
        </w:rPr>
        <w:t>pre-prod</w:t>
      </w:r>
      <w:proofErr w:type="spellEnd"/>
      <w:r>
        <w:rPr>
          <w:lang w:val="fr-FR"/>
        </w:rPr>
        <w:t>)</w:t>
      </w:r>
    </w:p>
    <w:p w14:paraId="3F0D09F8" w14:textId="72444FC0" w:rsidR="007030AC" w:rsidRDefault="007030AC" w:rsidP="00B06EC9">
      <w:pPr>
        <w:rPr>
          <w:lang w:val="fr-FR"/>
        </w:rPr>
      </w:pPr>
    </w:p>
    <w:p w14:paraId="41B45EBA" w14:textId="77777777" w:rsidR="007030AC" w:rsidRDefault="007030AC" w:rsidP="00B06EC9">
      <w:pPr>
        <w:rPr>
          <w:lang w:val="fr-FR"/>
        </w:rPr>
      </w:pPr>
    </w:p>
    <w:p w14:paraId="5048FBC2" w14:textId="77777777" w:rsidR="007030AC" w:rsidRPr="008A4E9A" w:rsidRDefault="007030AC" w:rsidP="00B06EC9">
      <w:pPr>
        <w:rPr>
          <w:lang w:val="fr-FR"/>
        </w:rPr>
      </w:pPr>
    </w:p>
    <w:p w14:paraId="7F9A8ADD" w14:textId="7DD807A2" w:rsidR="00B06EC9" w:rsidRPr="009C29CD" w:rsidRDefault="007030AC" w:rsidP="00B06EC9">
      <w:pPr>
        <w:rPr>
          <w:b/>
          <w:bCs/>
          <w:lang w:val="fr-FR"/>
        </w:rPr>
      </w:pPr>
      <w:r>
        <w:rPr>
          <w:b/>
          <w:bCs/>
          <w:lang w:val="fr-FR"/>
        </w:rPr>
        <w:t>4</w:t>
      </w:r>
      <w:r w:rsidR="00B06EC9" w:rsidRPr="009C29CD">
        <w:rPr>
          <w:b/>
          <w:bCs/>
          <w:lang w:val="fr-FR"/>
        </w:rPr>
        <w:t>) Ajustement des paramètres</w:t>
      </w:r>
      <w:r w:rsidR="00D03BE5">
        <w:rPr>
          <w:b/>
          <w:bCs/>
          <w:lang w:val="fr-FR"/>
        </w:rPr>
        <w:t xml:space="preserve"> (1 semaine : mercredi 16)</w:t>
      </w:r>
    </w:p>
    <w:p w14:paraId="3518A14F" w14:textId="534E1AC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But de l'ajustement : avoir le bon biais(z), beta(z), P1D(z) et &lt;F&gt;(z) pour le </w:t>
      </w:r>
      <w:proofErr w:type="spellStart"/>
      <w:r w:rsidRPr="008A4E9A">
        <w:rPr>
          <w:lang w:val="fr-FR"/>
        </w:rPr>
        <w:t>lya</w:t>
      </w:r>
      <w:proofErr w:type="spellEnd"/>
    </w:p>
    <w:p w14:paraId="37C882DB" w14:textId="79942C5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Les QSO c'est un input direct.</w:t>
      </w:r>
    </w:p>
    <w:p w14:paraId="1B1C5C6E" w14:textId="20F4D168" w:rsidR="00FE5B2E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Plot de biais(z), beta(z), &lt;F&gt;(z), P1D(z</w:t>
      </w:r>
      <w:proofErr w:type="gramStart"/>
      <w:r>
        <w:rPr>
          <w:color w:val="70AD47" w:themeColor="accent6"/>
          <w:lang w:val="fr-FR"/>
        </w:rPr>
        <w:t>)?</w:t>
      </w:r>
      <w:proofErr w:type="gramEnd"/>
      <w:r>
        <w:rPr>
          <w:color w:val="70AD47" w:themeColor="accent6"/>
          <w:lang w:val="fr-FR"/>
        </w:rPr>
        <w:t xml:space="preserve"> des données</w:t>
      </w:r>
    </w:p>
    <w:p w14:paraId="366A601F" w14:textId="77777777" w:rsidR="00731D79" w:rsidRDefault="00731D79" w:rsidP="00B06EC9">
      <w:pPr>
        <w:rPr>
          <w:lang w:val="fr-FR"/>
        </w:rPr>
      </w:pPr>
    </w:p>
    <w:p w14:paraId="2CEA14AD" w14:textId="6B12419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Le </w:t>
      </w:r>
      <w:proofErr w:type="spellStart"/>
      <w:r w:rsidRPr="008A4E9A">
        <w:rPr>
          <w:lang w:val="fr-FR"/>
        </w:rPr>
        <w:t>tuning</w:t>
      </w:r>
      <w:proofErr w:type="spellEnd"/>
      <w:r w:rsidRPr="008A4E9A">
        <w:rPr>
          <w:lang w:val="fr-FR"/>
        </w:rPr>
        <w:t xml:space="preserve"> : </w:t>
      </w:r>
    </w:p>
    <w:p w14:paraId="6569F25D" w14:textId="500D0332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choisit c(z) = beta(z) en première </w:t>
      </w:r>
      <w:proofErr w:type="spellStart"/>
      <w:r w:rsidRPr="008A4E9A">
        <w:rPr>
          <w:lang w:val="fr-FR"/>
        </w:rPr>
        <w:t>approx</w:t>
      </w:r>
      <w:proofErr w:type="spellEnd"/>
      <w:r w:rsidRPr="008A4E9A">
        <w:rPr>
          <w:lang w:val="fr-FR"/>
        </w:rPr>
        <w:t>.</w:t>
      </w:r>
    </w:p>
    <w:p w14:paraId="1E4081E3" w14:textId="6E3DDEE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&lt;F&gt;(z) et P1D(z) donnent les bons a(z) et b(z) (besoin de plus d'info, demander à JM)</w:t>
      </w:r>
    </w:p>
    <w:p w14:paraId="26DC299F" w14:textId="7753596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Pb : DLA dans les données, ça amplifie le P1D, donc le biais est trop grand.</w:t>
      </w:r>
    </w:p>
    <w:p w14:paraId="548865A4" w14:textId="427ED2AF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on modifie à la main </w:t>
      </w:r>
      <w:proofErr w:type="gramStart"/>
      <w:r w:rsidRPr="008A4E9A">
        <w:rPr>
          <w:lang w:val="fr-FR"/>
        </w:rPr>
        <w:t>le a</w:t>
      </w:r>
      <w:proofErr w:type="gramEnd"/>
      <w:r w:rsidRPr="008A4E9A">
        <w:rPr>
          <w:lang w:val="fr-FR"/>
        </w:rPr>
        <w:t xml:space="preserve">(z), pour avoir le bon biais(z). </w:t>
      </w:r>
      <w:proofErr w:type="gramStart"/>
      <w:r w:rsidRPr="008A4E9A">
        <w:rPr>
          <w:lang w:val="fr-FR"/>
        </w:rPr>
        <w:t>b</w:t>
      </w:r>
      <w:proofErr w:type="gramEnd"/>
      <w:r w:rsidRPr="008A4E9A">
        <w:rPr>
          <w:lang w:val="fr-FR"/>
        </w:rPr>
        <w:t>(z) est modifié, mais très peu</w:t>
      </w:r>
    </w:p>
    <w:p w14:paraId="5C432C5A" w14:textId="5A806CB5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modifie en parallèle c(z) (pas beaucoup) pour avoir le bon beta(z).</w:t>
      </w:r>
    </w:p>
    <w:p w14:paraId="5C690048" w14:textId="32E0562F" w:rsidR="00FE5B2E" w:rsidRPr="008A4E9A" w:rsidRDefault="00FE5B2E" w:rsidP="00B06EC9">
      <w:pPr>
        <w:rPr>
          <w:lang w:val="fr-FR"/>
        </w:rPr>
      </w:pPr>
    </w:p>
    <w:p w14:paraId="63570EAE" w14:textId="785E03BD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Pour chaque (a, b, </w:t>
      </w:r>
      <w:proofErr w:type="gramStart"/>
      <w:r w:rsidRPr="008A4E9A">
        <w:rPr>
          <w:lang w:val="fr-FR"/>
        </w:rPr>
        <w:t>c)(</w:t>
      </w:r>
      <w:proofErr w:type="gramEnd"/>
      <w:r w:rsidRPr="008A4E9A">
        <w:rPr>
          <w:lang w:val="fr-FR"/>
        </w:rPr>
        <w:t>z), on ajuste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>) de façon à retrouver le bon P1D à ce z.</w:t>
      </w:r>
    </w:p>
    <w:p w14:paraId="7A580A1E" w14:textId="46C45AB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Et on itère. A chaque itération, on calcule la prédiction en utilisant (</w:t>
      </w:r>
      <w:proofErr w:type="spellStart"/>
      <w:proofErr w:type="gramStart"/>
      <w:r w:rsidRPr="008A4E9A">
        <w:rPr>
          <w:lang w:val="fr-FR"/>
        </w:rPr>
        <w:t>a,b</w:t>
      </w:r>
      <w:proofErr w:type="gramEnd"/>
      <w:r w:rsidRPr="008A4E9A">
        <w:rPr>
          <w:lang w:val="fr-FR"/>
        </w:rPr>
        <w:t>,c</w:t>
      </w:r>
      <w:proofErr w:type="spellEnd"/>
      <w:r w:rsidRPr="008A4E9A">
        <w:rPr>
          <w:lang w:val="fr-FR"/>
        </w:rPr>
        <w:t>) et le P1D(</w:t>
      </w:r>
      <w:proofErr w:type="spellStart"/>
      <w:r w:rsidRPr="008A4E9A">
        <w:rPr>
          <w:lang w:val="fr-FR"/>
        </w:rPr>
        <w:t>delta_s</w:t>
      </w:r>
      <w:proofErr w:type="spellEnd"/>
      <w:r w:rsidRPr="008A4E9A">
        <w:rPr>
          <w:lang w:val="fr-FR"/>
        </w:rPr>
        <w:t xml:space="preserve">), et on mesure le biais et le beta avec </w:t>
      </w:r>
      <w:proofErr w:type="spellStart"/>
      <w:r w:rsidRPr="008A4E9A">
        <w:rPr>
          <w:lang w:val="fr-FR"/>
        </w:rPr>
        <w:t>picca</w:t>
      </w:r>
      <w:proofErr w:type="spellEnd"/>
      <w:r w:rsidRPr="008A4E9A">
        <w:rPr>
          <w:lang w:val="fr-FR"/>
        </w:rPr>
        <w:t xml:space="preserve"> (&lt;F&gt; est mesuré en </w:t>
      </w:r>
      <w:proofErr w:type="spellStart"/>
      <w:r w:rsidRPr="008A4E9A">
        <w:rPr>
          <w:lang w:val="fr-FR"/>
        </w:rPr>
        <w:t>meme</w:t>
      </w:r>
      <w:proofErr w:type="spellEnd"/>
      <w:r w:rsidRPr="008A4E9A">
        <w:rPr>
          <w:lang w:val="fr-FR"/>
        </w:rPr>
        <w:t xml:space="preserve"> temps qu'on calcule le P1D)</w:t>
      </w:r>
    </w:p>
    <w:p w14:paraId="37410298" w14:textId="1665668F" w:rsidR="00FE5B2E" w:rsidRPr="008A4E9A" w:rsidRDefault="00FE5B2E" w:rsidP="00B06EC9">
      <w:pPr>
        <w:rPr>
          <w:lang w:val="fr-FR"/>
        </w:rPr>
      </w:pPr>
    </w:p>
    <w:p w14:paraId="4B1C2D67" w14:textId="07B4C14E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fait ça pour z = 1.8, 2.2, 2.6, 3.0, 3.6</w:t>
      </w:r>
    </w:p>
    <w:p w14:paraId="3C688DA0" w14:textId="7D58A64A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On ajuste </w:t>
      </w:r>
      <w:proofErr w:type="gramStart"/>
      <w:r w:rsidRPr="008A4E9A">
        <w:rPr>
          <w:lang w:val="fr-FR"/>
        </w:rPr>
        <w:t>a</w:t>
      </w:r>
      <w:proofErr w:type="gramEnd"/>
      <w:r w:rsidRPr="008A4E9A">
        <w:rPr>
          <w:lang w:val="fr-FR"/>
        </w:rPr>
        <w:t xml:space="preserve">, b et c par des </w:t>
      </w:r>
      <w:proofErr w:type="spellStart"/>
      <w:r w:rsidRPr="008A4E9A">
        <w:rPr>
          <w:lang w:val="fr-FR"/>
        </w:rPr>
        <w:t>polynomes</w:t>
      </w:r>
      <w:proofErr w:type="spellEnd"/>
    </w:p>
    <w:p w14:paraId="4CF04FF4" w14:textId="088C83D8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On ajuste P1</w:t>
      </w:r>
      <w:proofErr w:type="gramStart"/>
      <w:r w:rsidRPr="008A4E9A">
        <w:rPr>
          <w:lang w:val="fr-FR"/>
        </w:rPr>
        <w:t>D(</w:t>
      </w:r>
      <w:proofErr w:type="gramEnd"/>
      <w:r w:rsidRPr="008A4E9A">
        <w:rPr>
          <w:lang w:val="fr-FR"/>
        </w:rPr>
        <w:t xml:space="preserve">k, z) par un </w:t>
      </w:r>
      <w:proofErr w:type="spellStart"/>
      <w:r w:rsidRPr="008A4E9A">
        <w:rPr>
          <w:lang w:val="fr-FR"/>
        </w:rPr>
        <w:t>polynome</w:t>
      </w:r>
      <w:proofErr w:type="spellEnd"/>
    </w:p>
    <w:p w14:paraId="3F42190A" w14:textId="16063C16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les paramètres ajustés</w:t>
      </w:r>
      <w:r w:rsidR="00731D79" w:rsidRPr="00731D79">
        <w:rPr>
          <w:color w:val="70AD47" w:themeColor="accent6"/>
          <w:lang w:val="fr-FR"/>
        </w:rPr>
        <w:t xml:space="preserve"> </w:t>
      </w:r>
    </w:p>
    <w:p w14:paraId="43754053" w14:textId="152360FF" w:rsidR="00FE5B2E" w:rsidRPr="00731D79" w:rsidRDefault="00FE5B2E" w:rsidP="00B06EC9">
      <w:pPr>
        <w:rPr>
          <w:color w:val="70AD47" w:themeColor="accent6"/>
          <w:lang w:val="fr-FR"/>
        </w:rPr>
      </w:pPr>
      <w:r w:rsidRPr="008A4E9A">
        <w:rPr>
          <w:lang w:val="fr-FR"/>
        </w:rPr>
        <w:t xml:space="preserve">--&gt; </w:t>
      </w:r>
      <w:r w:rsidRPr="00731D79">
        <w:rPr>
          <w:color w:val="70AD47" w:themeColor="accent6"/>
          <w:lang w:val="fr-FR"/>
        </w:rPr>
        <w:t>Montrer le biais(z), beta(z), &lt;F&gt;(z) et P1D(z)</w:t>
      </w:r>
    </w:p>
    <w:p w14:paraId="59799098" w14:textId="2D23CCF4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>--&gt; Ceux obtenus par la prédiction</w:t>
      </w:r>
    </w:p>
    <w:p w14:paraId="517A72FF" w14:textId="4D84759C" w:rsidR="00FE5B2E" w:rsidRPr="00731D79" w:rsidRDefault="00FE5B2E" w:rsidP="00B06EC9">
      <w:pPr>
        <w:rPr>
          <w:color w:val="70AD47" w:themeColor="accent6"/>
          <w:lang w:val="fr-FR"/>
        </w:rPr>
      </w:pPr>
      <w:r w:rsidRPr="00731D79">
        <w:rPr>
          <w:color w:val="70AD47" w:themeColor="accent6"/>
          <w:lang w:val="fr-FR"/>
        </w:rPr>
        <w:tab/>
        <w:t xml:space="preserve">--&gt; Ceux obtenus sur le fit de 100 </w:t>
      </w:r>
      <w:proofErr w:type="spellStart"/>
      <w:r w:rsidRPr="00731D79">
        <w:rPr>
          <w:color w:val="70AD47" w:themeColor="accent6"/>
          <w:lang w:val="fr-FR"/>
        </w:rPr>
        <w:t>raw</w:t>
      </w:r>
      <w:proofErr w:type="spellEnd"/>
      <w:r w:rsidRPr="00731D79">
        <w:rPr>
          <w:color w:val="70AD47" w:themeColor="accent6"/>
          <w:lang w:val="fr-FR"/>
        </w:rPr>
        <w:t xml:space="preserve"> </w:t>
      </w:r>
      <w:proofErr w:type="spellStart"/>
      <w:r w:rsidRPr="00731D79">
        <w:rPr>
          <w:color w:val="70AD47" w:themeColor="accent6"/>
          <w:lang w:val="fr-FR"/>
        </w:rPr>
        <w:t>mocks</w:t>
      </w:r>
      <w:proofErr w:type="spellEnd"/>
    </w:p>
    <w:p w14:paraId="35238A85" w14:textId="77777777" w:rsidR="00FE5B2E" w:rsidRPr="008A4E9A" w:rsidRDefault="00FE5B2E" w:rsidP="00B06EC9">
      <w:pPr>
        <w:rPr>
          <w:lang w:val="fr-FR"/>
        </w:rPr>
      </w:pPr>
    </w:p>
    <w:p w14:paraId="12FF6CC5" w14:textId="77777777" w:rsidR="007030AC" w:rsidRDefault="00B06EC9" w:rsidP="00B06EC9">
      <w:pPr>
        <w:rPr>
          <w:lang w:val="fr-FR"/>
        </w:rPr>
      </w:pPr>
      <w:r w:rsidRPr="008A4E9A">
        <w:rPr>
          <w:lang w:val="fr-FR"/>
        </w:rPr>
        <w:t xml:space="preserve">   </w:t>
      </w:r>
      <w:r w:rsidRPr="008A4E9A">
        <w:rPr>
          <w:lang w:val="fr-FR"/>
        </w:rPr>
        <w:tab/>
        <w:t xml:space="preserve"> </w:t>
      </w:r>
    </w:p>
    <w:p w14:paraId="65F19471" w14:textId="13E21723" w:rsidR="00B06EC9" w:rsidRPr="007030AC" w:rsidRDefault="007030AC" w:rsidP="00B06EC9">
      <w:pPr>
        <w:rPr>
          <w:b/>
          <w:bCs/>
        </w:rPr>
      </w:pPr>
      <w:r>
        <w:rPr>
          <w:b/>
          <w:bCs/>
        </w:rPr>
        <w:t>5</w:t>
      </w:r>
      <w:r w:rsidR="00B06EC9" w:rsidRPr="007030AC">
        <w:rPr>
          <w:b/>
          <w:bCs/>
        </w:rPr>
        <w:t xml:space="preserve">) </w:t>
      </w:r>
      <w:proofErr w:type="spellStart"/>
      <w:r w:rsidR="00B06EC9" w:rsidRPr="007030AC">
        <w:rPr>
          <w:b/>
          <w:bCs/>
        </w:rPr>
        <w:t>Quickquasars</w:t>
      </w:r>
      <w:proofErr w:type="spellEnd"/>
      <w:r w:rsidR="00FE5B2E" w:rsidRPr="007030AC">
        <w:rPr>
          <w:b/>
          <w:bCs/>
        </w:rPr>
        <w:t xml:space="preserve"> (Expansion des mocks)</w:t>
      </w:r>
      <w:r w:rsidR="00D03BE5">
        <w:rPr>
          <w:b/>
          <w:bCs/>
        </w:rPr>
        <w:t xml:space="preserve"> (3 </w:t>
      </w:r>
      <w:proofErr w:type="spellStart"/>
      <w:proofErr w:type="gramStart"/>
      <w:r w:rsidR="00D03BE5">
        <w:rPr>
          <w:b/>
          <w:bCs/>
        </w:rPr>
        <w:t>jours</w:t>
      </w:r>
      <w:proofErr w:type="spellEnd"/>
      <w:r w:rsidR="00D03BE5">
        <w:rPr>
          <w:b/>
          <w:bCs/>
        </w:rPr>
        <w:t xml:space="preserve"> :</w:t>
      </w:r>
      <w:proofErr w:type="gramEnd"/>
      <w:r w:rsidR="00D03BE5">
        <w:rPr>
          <w:b/>
          <w:bCs/>
        </w:rPr>
        <w:t xml:space="preserve"> </w:t>
      </w:r>
      <w:proofErr w:type="spellStart"/>
      <w:r w:rsidR="00D03BE5">
        <w:rPr>
          <w:b/>
          <w:bCs/>
        </w:rPr>
        <w:t>samedi</w:t>
      </w:r>
      <w:proofErr w:type="spellEnd"/>
      <w:r w:rsidR="00D03BE5">
        <w:rPr>
          <w:b/>
          <w:bCs/>
        </w:rPr>
        <w:t xml:space="preserve"> 16)</w:t>
      </w:r>
    </w:p>
    <w:p w14:paraId="48831691" w14:textId="030785F4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 xml:space="preserve">Expliquer </w:t>
      </w:r>
      <w:proofErr w:type="spellStart"/>
      <w:r w:rsidRPr="008A4E9A">
        <w:rPr>
          <w:lang w:val="fr-FR"/>
        </w:rPr>
        <w:t>rapidemment</w:t>
      </w:r>
      <w:proofErr w:type="spellEnd"/>
      <w:r w:rsidRPr="008A4E9A">
        <w:rPr>
          <w:lang w:val="fr-FR"/>
        </w:rPr>
        <w:t xml:space="preserve"> le principe (citer le papier d'alma en </w:t>
      </w:r>
      <w:proofErr w:type="spellStart"/>
      <w:r w:rsidRPr="008A4E9A">
        <w:rPr>
          <w:lang w:val="fr-FR"/>
        </w:rPr>
        <w:t>prep</w:t>
      </w:r>
      <w:proofErr w:type="spellEnd"/>
      <w:r w:rsidRPr="008A4E9A">
        <w:rPr>
          <w:lang w:val="fr-FR"/>
        </w:rPr>
        <w:t>) :</w:t>
      </w:r>
    </w:p>
    <w:p w14:paraId="52AA90B2" w14:textId="0DA9D021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reproduire</w:t>
      </w:r>
      <w:proofErr w:type="gramEnd"/>
      <w:r w:rsidRPr="008A4E9A">
        <w:rPr>
          <w:lang w:val="fr-FR"/>
        </w:rPr>
        <w:t xml:space="preserve"> les spectres de quasars observés : distribution en magnitude des QSO, 2 ou 3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 xml:space="preserve">, la résolution des </w:t>
      </w:r>
      <w:proofErr w:type="spellStart"/>
      <w:r w:rsidRPr="008A4E9A">
        <w:rPr>
          <w:lang w:val="fr-FR"/>
        </w:rPr>
        <w:t>spectro</w:t>
      </w:r>
      <w:proofErr w:type="spellEnd"/>
      <w:r w:rsidRPr="008A4E9A">
        <w:rPr>
          <w:lang w:val="fr-FR"/>
        </w:rPr>
        <w:t>, le bruit instrumental, la mesure du z des QSO (erreur du fit, dispersion des vitesse), quoi d'autre ?</w:t>
      </w:r>
    </w:p>
    <w:p w14:paraId="37FDED32" w14:textId="0231F15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donne les </w:t>
      </w:r>
      <w:proofErr w:type="spellStart"/>
      <w:r w:rsidRPr="008A4E9A">
        <w:rPr>
          <w:lang w:val="fr-FR"/>
        </w:rPr>
        <w:t>skewers</w:t>
      </w:r>
      <w:proofErr w:type="spellEnd"/>
      <w:r w:rsidRPr="008A4E9A">
        <w:rPr>
          <w:lang w:val="fr-FR"/>
        </w:rPr>
        <w:t xml:space="preserve"> en input, le catalogue de QSO et de DLA</w:t>
      </w:r>
    </w:p>
    <w:p w14:paraId="51048067" w14:textId="04854661" w:rsidR="00FE5B2E" w:rsidRPr="008A4E9A" w:rsidRDefault="00FE5B2E" w:rsidP="00B06EC9">
      <w:pPr>
        <w:rPr>
          <w:lang w:val="fr-FR"/>
        </w:rPr>
      </w:pPr>
      <w:r w:rsidRPr="008A4E9A">
        <w:rPr>
          <w:lang w:val="fr-FR"/>
        </w:rPr>
        <w:t>Le continuum est modélisé en utilisant les PCA</w:t>
      </w:r>
    </w:p>
    <w:p w14:paraId="07E9AB8B" w14:textId="6795B6E8" w:rsidR="00FE5B2E" w:rsidRPr="008A4E9A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la foret</w:t>
      </w:r>
    </w:p>
    <w:p w14:paraId="103F41B6" w14:textId="3DFC21FC" w:rsidR="00FE5B2E" w:rsidRDefault="00FE5B2E" w:rsidP="00B06EC9">
      <w:pPr>
        <w:rPr>
          <w:lang w:val="fr-FR"/>
        </w:rPr>
      </w:pPr>
      <w:proofErr w:type="gramStart"/>
      <w:r w:rsidRPr="008A4E9A">
        <w:rPr>
          <w:lang w:val="fr-FR"/>
        </w:rPr>
        <w:t>on</w:t>
      </w:r>
      <w:proofErr w:type="gramEnd"/>
      <w:r w:rsidRPr="008A4E9A">
        <w:rPr>
          <w:lang w:val="fr-FR"/>
        </w:rPr>
        <w:t xml:space="preserve"> ajoute les </w:t>
      </w:r>
      <w:proofErr w:type="spellStart"/>
      <w:r w:rsidRPr="008A4E9A">
        <w:rPr>
          <w:lang w:val="fr-FR"/>
        </w:rPr>
        <w:t>DLAs</w:t>
      </w:r>
      <w:proofErr w:type="spellEnd"/>
      <w:r w:rsidRPr="008A4E9A">
        <w:rPr>
          <w:lang w:val="fr-FR"/>
        </w:rPr>
        <w:t>, les métaux</w:t>
      </w:r>
    </w:p>
    <w:p w14:paraId="0CB09718" w14:textId="56E16B86" w:rsidR="002D5572" w:rsidRDefault="002D5572" w:rsidP="00B06EC9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les dénomination eboss-0.0 eboss-0.2 eboss-0.3</w:t>
      </w:r>
    </w:p>
    <w:p w14:paraId="4EFE8BFC" w14:textId="07C7F424" w:rsidR="00731D79" w:rsidRPr="00731D79" w:rsidRDefault="00731D79" w:rsidP="00B06EC9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Montrer un plot d'un spectre synthétique</w:t>
      </w:r>
    </w:p>
    <w:p w14:paraId="0B6422B3" w14:textId="77777777" w:rsidR="007030AC" w:rsidRDefault="00FE5B2E" w:rsidP="00B06EC9">
      <w:pPr>
        <w:rPr>
          <w:lang w:val="fr-FR"/>
        </w:rPr>
      </w:pPr>
      <w:r w:rsidRPr="008A4E9A">
        <w:rPr>
          <w:lang w:val="fr-FR"/>
        </w:rPr>
        <w:tab/>
      </w:r>
    </w:p>
    <w:p w14:paraId="6070125B" w14:textId="467D0B78" w:rsidR="007030AC" w:rsidRDefault="007030AC" w:rsidP="00B06EC9">
      <w:pPr>
        <w:rPr>
          <w:lang w:val="fr-FR"/>
        </w:rPr>
      </w:pPr>
    </w:p>
    <w:p w14:paraId="6E40CBFA" w14:textId="3FB32FD5" w:rsidR="007030AC" w:rsidRDefault="007030AC" w:rsidP="007030AC">
      <w:r>
        <w:rPr>
          <w:b/>
          <w:bCs/>
          <w:sz w:val="36"/>
          <w:szCs w:val="36"/>
        </w:rPr>
        <w:t xml:space="preserve">V) Validation des mocks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29 </w:t>
      </w:r>
      <w:proofErr w:type="spellStart"/>
      <w:r>
        <w:rPr>
          <w:b/>
          <w:bCs/>
          <w:sz w:val="36"/>
          <w:szCs w:val="36"/>
        </w:rPr>
        <w:t>mai</w:t>
      </w:r>
      <w:proofErr w:type="spellEnd"/>
      <w:r>
        <w:rPr>
          <w:b/>
          <w:bCs/>
          <w:sz w:val="36"/>
          <w:szCs w:val="36"/>
        </w:rPr>
        <w:t>)</w:t>
      </w:r>
    </w:p>
    <w:p w14:paraId="0936F792" w14:textId="6B02E4C8" w:rsidR="007030AC" w:rsidRDefault="007030AC" w:rsidP="007030AC">
      <w:pPr>
        <w:rPr>
          <w:lang w:val="fr-FR"/>
        </w:rPr>
      </w:pPr>
    </w:p>
    <w:p w14:paraId="690FB002" w14:textId="3132FA11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1) Estimateurs de la CF, XCF</w:t>
      </w:r>
    </w:p>
    <w:p w14:paraId="3550286A" w14:textId="109BCE8D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donner</w:t>
      </w:r>
      <w:proofErr w:type="gramEnd"/>
      <w:r>
        <w:rPr>
          <w:lang w:val="fr-FR"/>
        </w:rPr>
        <w:t xml:space="preserve"> les estimateurs de la CF et XCF</w:t>
      </w:r>
    </w:p>
    <w:p w14:paraId="444FA168" w14:textId="5D167525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qu'avec les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>, on a déjà F, donc on peut avoir directement delta</w:t>
      </w:r>
    </w:p>
    <w:p w14:paraId="4198F138" w14:textId="5CC9686E" w:rsidR="007030AC" w:rsidRP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ont besoin du calcul du delta </w:t>
      </w:r>
      <w:proofErr w:type="spellStart"/>
      <w:r>
        <w:rPr>
          <w:lang w:val="fr-FR"/>
        </w:rPr>
        <w:t>detaillé</w:t>
      </w:r>
      <w:proofErr w:type="spellEnd"/>
      <w:r>
        <w:rPr>
          <w:lang w:val="fr-FR"/>
        </w:rPr>
        <w:t xml:space="preserve"> dans le chapitre 3</w:t>
      </w:r>
    </w:p>
    <w:p w14:paraId="02D4BDF5" w14:textId="68A5B62A" w:rsidR="007030AC" w:rsidRDefault="00B82692" w:rsidP="007030AC">
      <w:pPr>
        <w:rPr>
          <w:lang w:val="fr-FR"/>
        </w:rPr>
      </w:pPr>
      <w:r>
        <w:rPr>
          <w:lang w:val="fr-FR"/>
        </w:rPr>
        <w:t xml:space="preserve">Pour les estimateurs, expliquer comment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procède :</w:t>
      </w:r>
    </w:p>
    <w:p w14:paraId="384A6112" w14:textId="70CE2F47" w:rsidR="00B82692" w:rsidRDefault="00B82692" w:rsidP="007030AC">
      <w:pPr>
        <w:rPr>
          <w:lang w:val="fr-FR"/>
        </w:rPr>
      </w:pPr>
      <w:r>
        <w:rPr>
          <w:lang w:val="fr-FR"/>
        </w:rPr>
        <w:t xml:space="preserve">- grille de 4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</w:t>
      </w:r>
    </w:p>
    <w:p w14:paraId="30F89CD9" w14:textId="134E172A" w:rsidR="00B82692" w:rsidRDefault="00B82692" w:rsidP="007030AC">
      <w:pPr>
        <w:rPr>
          <w:lang w:val="fr-FR"/>
        </w:rPr>
      </w:pPr>
      <w:r>
        <w:rPr>
          <w:lang w:val="fr-FR"/>
        </w:rPr>
        <w:t>- on transforme (</w:t>
      </w:r>
      <w:proofErr w:type="spellStart"/>
      <w:proofErr w:type="gramStart"/>
      <w:r>
        <w:rPr>
          <w:lang w:val="fr-FR"/>
        </w:rPr>
        <w:t>ra,dec</w:t>
      </w:r>
      <w:proofErr w:type="gramEnd"/>
      <w:r>
        <w:rPr>
          <w:lang w:val="fr-FR"/>
        </w:rPr>
        <w:t>,z</w:t>
      </w:r>
      <w:proofErr w:type="spellEnd"/>
      <w:r>
        <w:rPr>
          <w:lang w:val="fr-FR"/>
        </w:rPr>
        <w:t>) en distance</w:t>
      </w:r>
    </w:p>
    <w:p w14:paraId="343C1EB1" w14:textId="75772EDC" w:rsidR="00B82692" w:rsidRDefault="00B82692" w:rsidP="007030AC">
      <w:pPr>
        <w:rPr>
          <w:lang w:val="fr-FR"/>
        </w:rPr>
      </w:pPr>
      <w:r>
        <w:rPr>
          <w:lang w:val="fr-FR"/>
        </w:rPr>
        <w:t xml:space="preserve">- on calcule sur 0 &lt; r &lt; 200 </w:t>
      </w:r>
      <w:proofErr w:type="spellStart"/>
      <w:r>
        <w:rPr>
          <w:lang w:val="fr-FR"/>
        </w:rPr>
        <w:t>Mpc</w:t>
      </w:r>
      <w:proofErr w:type="spellEnd"/>
      <w:r>
        <w:rPr>
          <w:lang w:val="fr-FR"/>
        </w:rPr>
        <w:t>/h (sinon trop de pixel)</w:t>
      </w:r>
    </w:p>
    <w:p w14:paraId="3CC8721A" w14:textId="7CD59E2E" w:rsidR="00B82692" w:rsidRDefault="00B82692" w:rsidP="007030AC">
      <w:pPr>
        <w:rPr>
          <w:lang w:val="fr-FR"/>
        </w:rPr>
      </w:pPr>
    </w:p>
    <w:p w14:paraId="2A2248D1" w14:textId="4254F9DE" w:rsidR="00B82692" w:rsidRDefault="00B82692" w:rsidP="007030AC">
      <w:pPr>
        <w:rPr>
          <w:lang w:val="fr-FR"/>
        </w:rPr>
      </w:pPr>
      <w:proofErr w:type="gramStart"/>
      <w:r>
        <w:rPr>
          <w:lang w:val="fr-FR"/>
        </w:rPr>
        <w:t>rajouter</w:t>
      </w:r>
      <w:proofErr w:type="gramEnd"/>
      <w:r>
        <w:rPr>
          <w:lang w:val="fr-FR"/>
        </w:rPr>
        <w:t xml:space="preserve"> estimateurs de CF1D et P1D ?</w:t>
      </w:r>
    </w:p>
    <w:p w14:paraId="16AF13A0" w14:textId="77777777" w:rsidR="00B82692" w:rsidRDefault="00B82692" w:rsidP="007030AC">
      <w:pPr>
        <w:rPr>
          <w:lang w:val="fr-FR"/>
        </w:rPr>
      </w:pPr>
    </w:p>
    <w:p w14:paraId="3D87B52E" w14:textId="59D96F2D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2) Matrice de distorsion</w:t>
      </w:r>
    </w:p>
    <w:p w14:paraId="058AE87E" w14:textId="4C1F9B93" w:rsidR="007030AC" w:rsidRDefault="007030AC" w:rsidP="007030AC">
      <w:pPr>
        <w:rPr>
          <w:lang w:val="fr-FR"/>
        </w:rPr>
      </w:pPr>
      <w:r>
        <w:rPr>
          <w:lang w:val="fr-FR"/>
        </w:rPr>
        <w:t xml:space="preserve">Dans le cas des </w:t>
      </w:r>
      <w:proofErr w:type="spellStart"/>
      <w:r>
        <w:rPr>
          <w:lang w:val="fr-FR"/>
        </w:rPr>
        <w:t>cook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ou des données : fit du continuum --&gt; distorsion</w:t>
      </w:r>
    </w:p>
    <w:p w14:paraId="73A02DEA" w14:textId="1AD3FBA8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on</w:t>
      </w:r>
      <w:proofErr w:type="gramEnd"/>
      <w:r>
        <w:rPr>
          <w:lang w:val="fr-FR"/>
        </w:rPr>
        <w:t xml:space="preserve"> corrige avec la matrice de distorsion</w:t>
      </w:r>
    </w:p>
    <w:p w14:paraId="516A0CA9" w14:textId="784D9565" w:rsidR="007030AC" w:rsidRDefault="007030AC" w:rsidP="007030AC">
      <w:pPr>
        <w:rPr>
          <w:lang w:val="fr-FR"/>
        </w:rPr>
      </w:pPr>
      <w:r>
        <w:rPr>
          <w:lang w:val="fr-FR"/>
        </w:rPr>
        <w:t>Donner le calcul</w:t>
      </w:r>
    </w:p>
    <w:p w14:paraId="53693E0C" w14:textId="077E4408" w:rsidR="00B82692" w:rsidRDefault="00B82692" w:rsidP="007030AC">
      <w:pPr>
        <w:rPr>
          <w:lang w:val="fr-FR"/>
        </w:rPr>
      </w:pPr>
    </w:p>
    <w:p w14:paraId="12048914" w14:textId="1EE5BA6E" w:rsidR="00B82692" w:rsidRDefault="00B82692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2bis) Matrice de covariance</w:t>
      </w:r>
    </w:p>
    <w:p w14:paraId="6E2DD630" w14:textId="77777777" w:rsidR="00B82692" w:rsidRPr="00B82692" w:rsidRDefault="00B82692" w:rsidP="007030AC">
      <w:pPr>
        <w:rPr>
          <w:lang w:val="fr-FR"/>
        </w:rPr>
      </w:pPr>
    </w:p>
    <w:p w14:paraId="770528FB" w14:textId="47905CB9" w:rsidR="007030AC" w:rsidRDefault="007030AC" w:rsidP="007030AC">
      <w:pPr>
        <w:rPr>
          <w:lang w:val="fr-FR"/>
        </w:rPr>
      </w:pPr>
    </w:p>
    <w:p w14:paraId="08420964" w14:textId="2A78F2B8" w:rsidR="007030AC" w:rsidRP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>3) Modélisation de la CF, XCF</w:t>
      </w:r>
    </w:p>
    <w:p w14:paraId="19331AC9" w14:textId="52FBA472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expliquer</w:t>
      </w:r>
      <w:proofErr w:type="gramEnd"/>
      <w:r>
        <w:rPr>
          <w:lang w:val="fr-FR"/>
        </w:rPr>
        <w:t xml:space="preserve"> le modèle qu'on ajuste sur la CF, XCF :</w:t>
      </w:r>
    </w:p>
    <w:p w14:paraId="065BD303" w14:textId="2DC28351" w:rsidR="007030AC" w:rsidRDefault="007030AC" w:rsidP="007030AC">
      <w:pPr>
        <w:rPr>
          <w:lang w:val="fr-FR"/>
        </w:rPr>
      </w:pPr>
      <w:proofErr w:type="gramStart"/>
      <w:r>
        <w:rPr>
          <w:lang w:val="fr-FR"/>
        </w:rPr>
        <w:t>d'abord</w:t>
      </w:r>
      <w:proofErr w:type="gramEnd"/>
      <w:r>
        <w:rPr>
          <w:lang w:val="fr-FR"/>
        </w:rPr>
        <w:t xml:space="preserve"> le modèle ajusté sur les données</w:t>
      </w:r>
    </w:p>
    <w:p w14:paraId="7451B199" w14:textId="7D172AE5" w:rsidR="00B82692" w:rsidRDefault="007030AC" w:rsidP="007030A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présenter celui qu'on ajuste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 donner ce qu'on retire du modèle des données (</w:t>
      </w:r>
      <w:r w:rsidR="000F6C9C">
        <w:rPr>
          <w:lang w:val="fr-FR"/>
        </w:rPr>
        <w:t xml:space="preserve">les </w:t>
      </w:r>
      <w:r>
        <w:rPr>
          <w:lang w:val="fr-FR"/>
        </w:rPr>
        <w:t>non linéarité</w:t>
      </w:r>
      <w:r w:rsidR="000F6C9C">
        <w:rPr>
          <w:lang w:val="fr-FR"/>
        </w:rPr>
        <w:t>s</w:t>
      </w:r>
      <w:r>
        <w:rPr>
          <w:lang w:val="fr-FR"/>
        </w:rPr>
        <w:t xml:space="preserve"> par exemple), puis ce qu'on ajoute (</w:t>
      </w:r>
      <w:proofErr w:type="spellStart"/>
      <w:r>
        <w:rPr>
          <w:lang w:val="fr-FR"/>
        </w:rPr>
        <w:t>gaussian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smoothing</w:t>
      </w:r>
      <w:proofErr w:type="spellEnd"/>
      <w:r>
        <w:rPr>
          <w:lang w:val="fr-FR"/>
        </w:rPr>
        <w:t>)</w:t>
      </w:r>
    </w:p>
    <w:p w14:paraId="1965A1F5" w14:textId="13F60874" w:rsidR="007030AC" w:rsidRDefault="007030AC" w:rsidP="007030AC">
      <w:pPr>
        <w:rPr>
          <w:lang w:val="fr-FR"/>
        </w:rPr>
      </w:pPr>
    </w:p>
    <w:p w14:paraId="60AF04E2" w14:textId="016B0451" w:rsidR="009D3E37" w:rsidRDefault="009D3E37" w:rsidP="007030AC">
      <w:pPr>
        <w:rPr>
          <w:lang w:val="fr-FR"/>
        </w:rPr>
      </w:pP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:</w:t>
      </w:r>
    </w:p>
    <w:p w14:paraId="019144D6" w14:textId="1E8D26C2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sigma</w:t>
      </w:r>
      <w:proofErr w:type="gramEnd"/>
      <w:r>
        <w:rPr>
          <w:lang w:val="fr-FR"/>
        </w:rPr>
        <w:t>_NL_par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sigma_NL_per</w:t>
      </w:r>
      <w:proofErr w:type="spellEnd"/>
      <w:r>
        <w:rPr>
          <w:lang w:val="fr-FR"/>
        </w:rPr>
        <w:t xml:space="preserve"> = 0</w:t>
      </w:r>
    </w:p>
    <w:p w14:paraId="2814B0F4" w14:textId="2CC61A7C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de F_NL, sauf pour la cross </w:t>
      </w:r>
    </w:p>
    <w:p w14:paraId="6F4850CF" w14:textId="0127C27E" w:rsidR="009D3E37" w:rsidRDefault="009D3E37" w:rsidP="007030AC">
      <w:pPr>
        <w:rPr>
          <w:lang w:val="fr-FR"/>
        </w:rPr>
      </w:pPr>
      <w:proofErr w:type="gramStart"/>
      <w:r>
        <w:rPr>
          <w:lang w:val="fr-FR"/>
        </w:rPr>
        <w:t>métaux</w:t>
      </w:r>
      <w:proofErr w:type="gramEnd"/>
      <w:r>
        <w:rPr>
          <w:lang w:val="fr-FR"/>
        </w:rPr>
        <w:t xml:space="preserve"> / HCD</w:t>
      </w:r>
    </w:p>
    <w:p w14:paraId="6D5D086E" w14:textId="374A16A8" w:rsidR="009D3E37" w:rsidRDefault="009D3E37" w:rsidP="007030AC">
      <w:pPr>
        <w:rPr>
          <w:lang w:val="fr-FR"/>
        </w:rPr>
      </w:pPr>
      <w:r>
        <w:rPr>
          <w:lang w:val="fr-FR"/>
        </w:rPr>
        <w:t xml:space="preserve">BB </w:t>
      </w:r>
      <w:proofErr w:type="spellStart"/>
      <w:r>
        <w:rPr>
          <w:lang w:val="fr-FR"/>
        </w:rPr>
        <w:t>sky</w:t>
      </w:r>
      <w:proofErr w:type="spellEnd"/>
    </w:p>
    <w:p w14:paraId="3053FF2D" w14:textId="46F2CA68" w:rsidR="009D3E37" w:rsidRDefault="009D3E37" w:rsidP="007030AC">
      <w:pPr>
        <w:rPr>
          <w:lang w:val="fr-FR"/>
        </w:rPr>
      </w:pPr>
      <w:r>
        <w:rPr>
          <w:lang w:val="fr-FR"/>
        </w:rPr>
        <w:t>TP</w:t>
      </w:r>
    </w:p>
    <w:p w14:paraId="6B4BDCEF" w14:textId="394EC0C6" w:rsidR="009D3E37" w:rsidRDefault="009D3E37" w:rsidP="007030AC">
      <w:pPr>
        <w:rPr>
          <w:lang w:val="fr-FR"/>
        </w:rPr>
      </w:pPr>
      <w:proofErr w:type="spellStart"/>
      <w:proofErr w:type="gramStart"/>
      <w:r>
        <w:rPr>
          <w:lang w:val="fr-FR"/>
        </w:rPr>
        <w:t>delta</w:t>
      </w:r>
      <w:proofErr w:type="gramEnd"/>
      <w:r>
        <w:rPr>
          <w:lang w:val="fr-FR"/>
        </w:rPr>
        <w:t>_rp</w:t>
      </w:r>
      <w:proofErr w:type="spellEnd"/>
    </w:p>
    <w:p w14:paraId="4F723C5B" w14:textId="42363267" w:rsidR="009D3E37" w:rsidRDefault="00B94F03" w:rsidP="007030AC">
      <w:pPr>
        <w:rPr>
          <w:lang w:val="fr-FR"/>
        </w:rPr>
      </w:pPr>
      <w:r>
        <w:rPr>
          <w:lang w:val="fr-FR"/>
        </w:rPr>
        <w:t xml:space="preserve">On garde G(k) </w:t>
      </w:r>
      <w:r w:rsidR="009D3E37">
        <w:rPr>
          <w:lang w:val="fr-FR"/>
        </w:rPr>
        <w:t xml:space="preserve">+ gauss </w:t>
      </w:r>
      <w:proofErr w:type="spellStart"/>
      <w:r w:rsidR="009D3E37">
        <w:rPr>
          <w:lang w:val="fr-FR"/>
        </w:rPr>
        <w:t>smoothing</w:t>
      </w:r>
      <w:proofErr w:type="spellEnd"/>
    </w:p>
    <w:p w14:paraId="5B422799" w14:textId="77777777" w:rsidR="009D3E37" w:rsidRDefault="009D3E37" w:rsidP="007030AC">
      <w:pPr>
        <w:rPr>
          <w:lang w:val="fr-FR"/>
        </w:rPr>
      </w:pPr>
    </w:p>
    <w:p w14:paraId="6D117046" w14:textId="0BE151F7" w:rsidR="007030AC" w:rsidRDefault="007030AC" w:rsidP="007030AC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4) Validations des </w:t>
      </w:r>
      <w:proofErr w:type="spellStart"/>
      <w:r>
        <w:rPr>
          <w:b/>
          <w:bCs/>
          <w:lang w:val="fr-FR"/>
        </w:rPr>
        <w:t>mocks</w:t>
      </w:r>
      <w:proofErr w:type="spellEnd"/>
    </w:p>
    <w:p w14:paraId="5E121B97" w14:textId="0B10C20C" w:rsidR="007030AC" w:rsidRDefault="007030AC" w:rsidP="007030AC">
      <w:pPr>
        <w:rPr>
          <w:lang w:val="fr-FR"/>
        </w:rPr>
      </w:pPr>
      <w:r>
        <w:rPr>
          <w:lang w:val="fr-FR"/>
        </w:rPr>
        <w:t xml:space="preserve">Présenter les différents </w:t>
      </w:r>
      <w:proofErr w:type="spellStart"/>
      <w:r>
        <w:rPr>
          <w:lang w:val="fr-FR"/>
        </w:rPr>
        <w:t>runs</w:t>
      </w:r>
      <w:proofErr w:type="spellEnd"/>
      <w:r>
        <w:rPr>
          <w:lang w:val="fr-FR"/>
        </w:rPr>
        <w:t xml:space="preserve"> (eboss-0.0, eboss-0.2, eboss-0.3), et leur nombre</w:t>
      </w:r>
    </w:p>
    <w:p w14:paraId="19B78A10" w14:textId="42820E35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ainsi que le résultat du fit pour :</w:t>
      </w:r>
    </w:p>
    <w:p w14:paraId="5E50DEE2" w14:textId="7A68C9B9" w:rsidR="007030AC" w:rsidRDefault="007030AC" w:rsidP="007030AC">
      <w:pPr>
        <w:rPr>
          <w:lang w:val="fr-FR"/>
        </w:rPr>
      </w:pPr>
      <w:r>
        <w:rPr>
          <w:lang w:val="fr-FR"/>
        </w:rPr>
        <w:tab/>
        <w:t>- eboss-0.0 ; eboss-0.2 ; eboss-0.3</w:t>
      </w:r>
    </w:p>
    <w:p w14:paraId="62180AA6" w14:textId="7194099F" w:rsidR="007030AC" w:rsidRDefault="008129E7" w:rsidP="007030AC">
      <w:pPr>
        <w:rPr>
          <w:lang w:val="fr-FR"/>
        </w:rPr>
      </w:pPr>
      <w:r>
        <w:rPr>
          <w:lang w:val="fr-FR"/>
        </w:rPr>
        <w:t xml:space="preserve">+ </w:t>
      </w:r>
      <w:proofErr w:type="spellStart"/>
      <w:r>
        <w:rPr>
          <w:lang w:val="fr-FR"/>
        </w:rPr>
        <w:t>raw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</w:p>
    <w:p w14:paraId="5741FCA4" w14:textId="15EB5456" w:rsidR="008129E7" w:rsidRDefault="008129E7" w:rsidP="007030AC">
      <w:pPr>
        <w:rPr>
          <w:lang w:val="fr-FR"/>
        </w:rPr>
      </w:pPr>
      <w:r>
        <w:rPr>
          <w:lang w:val="fr-FR"/>
        </w:rPr>
        <w:t xml:space="preserve">A chaque fois, comparer le </w:t>
      </w:r>
      <w:proofErr w:type="spellStart"/>
      <w:r>
        <w:rPr>
          <w:lang w:val="fr-FR"/>
        </w:rPr>
        <w:t>stack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, et le modèle correspondant de </w:t>
      </w:r>
      <w:proofErr w:type="spellStart"/>
      <w:r>
        <w:rPr>
          <w:lang w:val="fr-FR"/>
        </w:rPr>
        <w:t>picca</w:t>
      </w:r>
      <w:proofErr w:type="spellEnd"/>
      <w:r>
        <w:rPr>
          <w:lang w:val="fr-FR"/>
        </w:rPr>
        <w:t xml:space="preserve"> ? Ou la prédiction ?</w:t>
      </w:r>
    </w:p>
    <w:p w14:paraId="000F1E8B" w14:textId="21DF3DF8" w:rsidR="00A1239E" w:rsidRDefault="00A1239E" w:rsidP="007030AC">
      <w:pPr>
        <w:rPr>
          <w:lang w:val="fr-FR"/>
        </w:rPr>
      </w:pPr>
      <w:proofErr w:type="spellStart"/>
      <w:r>
        <w:rPr>
          <w:lang w:val="fr-FR"/>
        </w:rPr>
        <w:t>Prediction</w:t>
      </w:r>
      <w:proofErr w:type="spellEnd"/>
      <w:r>
        <w:rPr>
          <w:lang w:val="fr-FR"/>
        </w:rPr>
        <w:t xml:space="preserve"> * </w:t>
      </w:r>
      <w:proofErr w:type="spellStart"/>
      <w:r>
        <w:rPr>
          <w:lang w:val="fr-FR"/>
        </w:rPr>
        <w:t>Dmat</w:t>
      </w:r>
      <w:proofErr w:type="spellEnd"/>
      <w:r>
        <w:rPr>
          <w:lang w:val="fr-FR"/>
        </w:rPr>
        <w:t xml:space="preserve"> dans le cas des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eboss-0.x</w:t>
      </w:r>
    </w:p>
    <w:p w14:paraId="19DA2AFA" w14:textId="77777777" w:rsidR="008129E7" w:rsidRDefault="008129E7" w:rsidP="007030AC">
      <w:pPr>
        <w:rPr>
          <w:lang w:val="fr-FR"/>
        </w:rPr>
      </w:pPr>
    </w:p>
    <w:p w14:paraId="3329635A" w14:textId="35E86AC1" w:rsidR="007030AC" w:rsidRDefault="007030AC" w:rsidP="007030AC">
      <w:pPr>
        <w:rPr>
          <w:lang w:val="fr-FR"/>
        </w:rPr>
      </w:pPr>
      <w:r>
        <w:rPr>
          <w:lang w:val="fr-FR"/>
        </w:rPr>
        <w:t xml:space="preserve">- Montrer aussi le </w:t>
      </w:r>
      <w:proofErr w:type="spellStart"/>
      <w:r>
        <w:rPr>
          <w:lang w:val="fr-FR"/>
        </w:rPr>
        <w:t>coadd</w:t>
      </w:r>
      <w:proofErr w:type="spellEnd"/>
      <w:r>
        <w:rPr>
          <w:lang w:val="fr-FR"/>
        </w:rPr>
        <w:t xml:space="preserve"> bin par bin (en z),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=at=1 et comparer l'évolution en z du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/données (en fait à ce </w:t>
      </w:r>
      <w:proofErr w:type="spellStart"/>
      <w:r>
        <w:rPr>
          <w:lang w:val="fr-FR"/>
        </w:rPr>
        <w:t>moment là</w:t>
      </w:r>
      <w:proofErr w:type="spellEnd"/>
      <w:r>
        <w:rPr>
          <w:lang w:val="fr-FR"/>
        </w:rPr>
        <w:t xml:space="preserve"> j'ai besoin d'avoir parlé l'analyse en 4 bin en z de DR16 ? Ou alors je fais une référence au chapitre d'après ? C'est le même problème au moment où je parle du </w:t>
      </w:r>
      <w:proofErr w:type="spellStart"/>
      <w:r>
        <w:rPr>
          <w:lang w:val="fr-FR"/>
        </w:rPr>
        <w:t>tuning</w:t>
      </w:r>
      <w:proofErr w:type="spellEnd"/>
      <w:r>
        <w:rPr>
          <w:lang w:val="fr-FR"/>
        </w:rPr>
        <w:t>, il faut que j'explique d'où vient l'output)</w:t>
      </w:r>
    </w:p>
    <w:p w14:paraId="589A3146" w14:textId="6C0D3074" w:rsidR="007030AC" w:rsidRDefault="007030AC" w:rsidP="007030AC">
      <w:pPr>
        <w:rPr>
          <w:lang w:val="fr-FR"/>
        </w:rPr>
      </w:pPr>
    </w:p>
    <w:p w14:paraId="5108C5C1" w14:textId="55F83557" w:rsidR="007030AC" w:rsidRDefault="007030AC" w:rsidP="007030AC">
      <w:pPr>
        <w:rPr>
          <w:lang w:val="fr-FR"/>
        </w:rPr>
      </w:pPr>
      <w:r>
        <w:rPr>
          <w:lang w:val="fr-FR"/>
        </w:rPr>
        <w:t>- Montrer le P1D(k), et &lt;F&gt;(z)</w:t>
      </w:r>
    </w:p>
    <w:p w14:paraId="31445658" w14:textId="67E4A17F" w:rsidR="007030AC" w:rsidRDefault="007030AC" w:rsidP="007030AC">
      <w:pPr>
        <w:rPr>
          <w:lang w:val="fr-FR"/>
        </w:rPr>
      </w:pPr>
      <w:r>
        <w:rPr>
          <w:lang w:val="fr-FR"/>
        </w:rPr>
        <w:t>- Montrer l'auto corrélation des QSO</w:t>
      </w:r>
    </w:p>
    <w:p w14:paraId="2E232771" w14:textId="05FC0B26" w:rsidR="007030AC" w:rsidRDefault="007030AC" w:rsidP="007030AC">
      <w:pPr>
        <w:rPr>
          <w:lang w:val="fr-FR"/>
        </w:rPr>
      </w:pPr>
      <w:r>
        <w:rPr>
          <w:lang w:val="fr-FR"/>
        </w:rPr>
        <w:t xml:space="preserve">- Parler de la </w:t>
      </w:r>
      <w:proofErr w:type="spellStart"/>
      <w:r>
        <w:rPr>
          <w:lang w:val="fr-FR"/>
        </w:rPr>
        <w:t>distrib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?</w:t>
      </w:r>
    </w:p>
    <w:p w14:paraId="49005406" w14:textId="09F50F11" w:rsidR="007030AC" w:rsidRDefault="007030AC" w:rsidP="007030AC">
      <w:pPr>
        <w:rPr>
          <w:lang w:val="fr-FR"/>
        </w:rPr>
      </w:pPr>
    </w:p>
    <w:p w14:paraId="194FB68D" w14:textId="5533564E" w:rsidR="007030AC" w:rsidRDefault="007030AC" w:rsidP="007030AC">
      <w:pPr>
        <w:rPr>
          <w:lang w:val="fr-FR"/>
        </w:rPr>
      </w:pPr>
      <w:r>
        <w:rPr>
          <w:lang w:val="fr-FR"/>
        </w:rPr>
        <w:t xml:space="preserve">- Expliquer que pour eboss-0.2 les </w:t>
      </w:r>
      <w:proofErr w:type="spellStart"/>
      <w:r>
        <w:rPr>
          <w:lang w:val="fr-FR"/>
        </w:rPr>
        <w:t>DLAs</w:t>
      </w:r>
      <w:proofErr w:type="spellEnd"/>
      <w:r>
        <w:rPr>
          <w:lang w:val="fr-FR"/>
        </w:rPr>
        <w:t xml:space="preserve"> sont masqués avec le vrai catalogue, et parler du DLA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>.</w:t>
      </w:r>
    </w:p>
    <w:p w14:paraId="2D82D7E9" w14:textId="0EF1E5BB" w:rsidR="007030AC" w:rsidRDefault="007030AC" w:rsidP="007030AC">
      <w:pPr>
        <w:rPr>
          <w:lang w:val="fr-FR"/>
        </w:rPr>
      </w:pPr>
      <w:r>
        <w:rPr>
          <w:lang w:val="fr-FR"/>
        </w:rPr>
        <w:t xml:space="preserve">Montrer une CF/XCF en utilisant le catalogue de DLA produit par le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</w:p>
    <w:p w14:paraId="79A6AAD8" w14:textId="67B348D3" w:rsidR="007030AC" w:rsidRDefault="007030AC" w:rsidP="007030AC">
      <w:pPr>
        <w:rPr>
          <w:lang w:val="fr-FR"/>
        </w:rPr>
      </w:pPr>
      <w:r>
        <w:rPr>
          <w:lang w:val="fr-FR"/>
        </w:rPr>
        <w:t xml:space="preserve">Comparer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  <w:r>
        <w:rPr>
          <w:lang w:val="fr-FR"/>
        </w:rPr>
        <w:t xml:space="preserve"> ?</w:t>
      </w:r>
    </w:p>
    <w:p w14:paraId="31950D3B" w14:textId="77777777" w:rsidR="007030AC" w:rsidRDefault="007030AC" w:rsidP="007030AC">
      <w:pPr>
        <w:rPr>
          <w:lang w:val="fr-FR"/>
        </w:rPr>
      </w:pPr>
    </w:p>
    <w:p w14:paraId="63033E96" w14:textId="63FDA73C" w:rsidR="007030AC" w:rsidRDefault="007030AC" w:rsidP="00B06EC9">
      <w:pPr>
        <w:rPr>
          <w:lang w:val="fr-FR"/>
        </w:rPr>
      </w:pPr>
    </w:p>
    <w:p w14:paraId="150587CF" w14:textId="77777777" w:rsidR="007030AC" w:rsidRDefault="007030AC" w:rsidP="00B06EC9">
      <w:pPr>
        <w:rPr>
          <w:lang w:val="fr-FR"/>
        </w:rPr>
      </w:pPr>
    </w:p>
    <w:p w14:paraId="46DE313A" w14:textId="27B17918" w:rsidR="007030AC" w:rsidRDefault="007030AC" w:rsidP="007030AC">
      <w:r>
        <w:rPr>
          <w:b/>
          <w:bCs/>
          <w:sz w:val="36"/>
          <w:szCs w:val="36"/>
        </w:rPr>
        <w:t xml:space="preserve">IV) </w:t>
      </w:r>
      <w:proofErr w:type="spellStart"/>
      <w:r>
        <w:rPr>
          <w:b/>
          <w:bCs/>
          <w:sz w:val="36"/>
          <w:szCs w:val="36"/>
        </w:rPr>
        <w:t>Analyse</w:t>
      </w:r>
      <w:proofErr w:type="spell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données</w:t>
      </w:r>
      <w:proofErr w:type="spellEnd"/>
      <w:r>
        <w:rPr>
          <w:b/>
          <w:bCs/>
          <w:sz w:val="36"/>
          <w:szCs w:val="36"/>
        </w:rPr>
        <w:t xml:space="preserve"> (2 </w:t>
      </w:r>
      <w:proofErr w:type="spellStart"/>
      <w:proofErr w:type="gramStart"/>
      <w:r>
        <w:rPr>
          <w:b/>
          <w:bCs/>
          <w:sz w:val="36"/>
          <w:szCs w:val="36"/>
        </w:rPr>
        <w:t>semaines</w:t>
      </w:r>
      <w:proofErr w:type="spellEnd"/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12 </w:t>
      </w:r>
      <w:proofErr w:type="spellStart"/>
      <w:r>
        <w:rPr>
          <w:b/>
          <w:bCs/>
          <w:sz w:val="36"/>
          <w:szCs w:val="36"/>
        </w:rPr>
        <w:t>juin</w:t>
      </w:r>
      <w:proofErr w:type="spellEnd"/>
      <w:r>
        <w:rPr>
          <w:b/>
          <w:bCs/>
          <w:sz w:val="36"/>
          <w:szCs w:val="36"/>
        </w:rPr>
        <w:t>)</w:t>
      </w:r>
    </w:p>
    <w:p w14:paraId="1CB7A7C3" w14:textId="77777777" w:rsidR="007030AC" w:rsidRDefault="007030AC" w:rsidP="00B06EC9">
      <w:pPr>
        <w:rPr>
          <w:lang w:val="fr-FR"/>
        </w:rPr>
      </w:pPr>
    </w:p>
    <w:p w14:paraId="7190454A" w14:textId="766876E8" w:rsidR="007030AC" w:rsidRDefault="007030AC" w:rsidP="00B06EC9">
      <w:pPr>
        <w:rPr>
          <w:lang w:val="fr-FR"/>
        </w:rPr>
      </w:pPr>
      <w:r>
        <w:rPr>
          <w:lang w:val="fr-FR"/>
        </w:rPr>
        <w:t>Présenter rapidement l'analyse du papier DR16.</w:t>
      </w:r>
    </w:p>
    <w:p w14:paraId="20A6A51C" w14:textId="158C9D0D" w:rsidR="007030AC" w:rsidRDefault="007030AC" w:rsidP="00B06EC9">
      <w:pPr>
        <w:rPr>
          <w:lang w:val="fr-FR"/>
        </w:rPr>
      </w:pPr>
      <w:r>
        <w:rPr>
          <w:lang w:val="fr-FR"/>
        </w:rPr>
        <w:t xml:space="preserve">Expliquer ce que j'ai fait moi : la même chose mais dans 4 </w:t>
      </w:r>
      <w:proofErr w:type="spellStart"/>
      <w:r>
        <w:rPr>
          <w:lang w:val="fr-FR"/>
        </w:rPr>
        <w:t>bins</w:t>
      </w:r>
      <w:proofErr w:type="spellEnd"/>
      <w:r>
        <w:rPr>
          <w:lang w:val="fr-FR"/>
        </w:rPr>
        <w:t xml:space="preserve"> en z</w:t>
      </w:r>
    </w:p>
    <w:p w14:paraId="4E71C11B" w14:textId="1459C776" w:rsidR="007030AC" w:rsidRDefault="007030AC" w:rsidP="00B06EC9">
      <w:pPr>
        <w:rPr>
          <w:lang w:val="fr-FR"/>
        </w:rPr>
      </w:pPr>
      <w:r>
        <w:rPr>
          <w:lang w:val="fr-FR"/>
        </w:rPr>
        <w:t>--&gt; Nécessaire pour avoir biais(z) et beta(z)</w:t>
      </w:r>
    </w:p>
    <w:p w14:paraId="2B2D2B4D" w14:textId="5345AB3E" w:rsidR="007030AC" w:rsidRDefault="007030AC" w:rsidP="00B06EC9">
      <w:pPr>
        <w:rPr>
          <w:lang w:val="fr-FR"/>
        </w:rPr>
      </w:pPr>
    </w:p>
    <w:p w14:paraId="5ECABE17" w14:textId="643C94AE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l'analyse du modèle de DLA : </w:t>
      </w:r>
    </w:p>
    <w:p w14:paraId="0320B5A0" w14:textId="16B57A6C" w:rsidR="007030AC" w:rsidRDefault="007030AC" w:rsidP="00232944">
      <w:pPr>
        <w:rPr>
          <w:lang w:val="fr-FR"/>
        </w:rPr>
      </w:pPr>
      <w:r>
        <w:rPr>
          <w:lang w:val="fr-FR"/>
        </w:rPr>
        <w:t xml:space="preserve">- l'effet des DLA sur le </w:t>
      </w:r>
      <w:proofErr w:type="spellStart"/>
      <w:r>
        <w:rPr>
          <w:lang w:val="fr-FR"/>
        </w:rPr>
        <w:t>lya</w:t>
      </w:r>
      <w:proofErr w:type="spellEnd"/>
      <w:r>
        <w:rPr>
          <w:lang w:val="fr-FR"/>
        </w:rPr>
        <w:t xml:space="preserve"> en comparant le biais et beta dans eboss-0.0 et eboss-0.2 avec </w:t>
      </w:r>
      <w:proofErr w:type="spellStart"/>
      <w:r>
        <w:rPr>
          <w:lang w:val="fr-FR"/>
        </w:rPr>
        <w:t>ap</w:t>
      </w:r>
      <w:proofErr w:type="spellEnd"/>
      <w:r>
        <w:rPr>
          <w:lang w:val="fr-FR"/>
        </w:rPr>
        <w:t xml:space="preserve"> et at fixés</w:t>
      </w:r>
      <w:r w:rsidR="005F30F2">
        <w:rPr>
          <w:lang w:val="fr-FR"/>
        </w:rPr>
        <w:t xml:space="preserve"> (et aussi eboss-0.3 ?)</w:t>
      </w:r>
    </w:p>
    <w:p w14:paraId="6E1D04AA" w14:textId="593EB6ED" w:rsidR="007030AC" w:rsidRDefault="007030AC" w:rsidP="00232944">
      <w:pPr>
        <w:rPr>
          <w:lang w:val="fr-FR"/>
        </w:rPr>
      </w:pPr>
      <w:r>
        <w:rPr>
          <w:lang w:val="fr-FR"/>
        </w:rPr>
        <w:t xml:space="preserve">- Si </w:t>
      </w:r>
      <w:proofErr w:type="gramStart"/>
      <w:r>
        <w:rPr>
          <w:lang w:val="fr-FR"/>
        </w:rPr>
        <w:t>j'en ai pas</w:t>
      </w:r>
      <w:proofErr w:type="gramEnd"/>
      <w:r>
        <w:rPr>
          <w:lang w:val="fr-FR"/>
        </w:rPr>
        <w:t xml:space="preserve"> parlé avant : différence entre masquer les DLA à partir du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finder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catalog</w:t>
      </w:r>
      <w:proofErr w:type="spellEnd"/>
    </w:p>
    <w:p w14:paraId="3D3B5609" w14:textId="15D97D2E" w:rsidR="007030AC" w:rsidRDefault="007030AC" w:rsidP="00232944">
      <w:pPr>
        <w:rPr>
          <w:lang w:val="fr-FR"/>
        </w:rPr>
      </w:pPr>
      <w:r>
        <w:rPr>
          <w:lang w:val="fr-FR"/>
        </w:rPr>
        <w:t xml:space="preserve">- parler de l'autre modèle (pas de masque) : montrer la différence sur les </w:t>
      </w:r>
      <w:proofErr w:type="spellStart"/>
      <w:r>
        <w:rPr>
          <w:lang w:val="fr-FR"/>
        </w:rPr>
        <w:t>mocks</w:t>
      </w:r>
      <w:proofErr w:type="spellEnd"/>
      <w:r>
        <w:rPr>
          <w:lang w:val="fr-FR"/>
        </w:rPr>
        <w:t xml:space="preserve"> puis sur les données</w:t>
      </w:r>
    </w:p>
    <w:p w14:paraId="53A3FE30" w14:textId="473BF462" w:rsidR="007030AC" w:rsidRDefault="007030AC" w:rsidP="00232944">
      <w:pPr>
        <w:rPr>
          <w:lang w:val="fr-FR"/>
        </w:rPr>
      </w:pPr>
      <w:r>
        <w:rPr>
          <w:lang w:val="fr-FR"/>
        </w:rPr>
        <w:t xml:space="preserve">- Donner le tableau (peut-être pas en entier) qui résume l'analyse des </w:t>
      </w:r>
      <w:proofErr w:type="spellStart"/>
      <w:r>
        <w:rPr>
          <w:lang w:val="fr-FR"/>
        </w:rPr>
        <w:t>DLAs</w:t>
      </w:r>
      <w:proofErr w:type="spellEnd"/>
    </w:p>
    <w:p w14:paraId="43E072FA" w14:textId="77777777" w:rsidR="000E075A" w:rsidRDefault="000E075A" w:rsidP="00232944">
      <w:pPr>
        <w:rPr>
          <w:lang w:val="fr-FR"/>
        </w:rPr>
      </w:pPr>
    </w:p>
    <w:p w14:paraId="6FB861B2" w14:textId="77777777" w:rsidR="005F30F2" w:rsidRDefault="005F30F2" w:rsidP="00232944">
      <w:pPr>
        <w:rPr>
          <w:lang w:val="fr-FR"/>
        </w:rPr>
      </w:pPr>
    </w:p>
    <w:p w14:paraId="044822FC" w14:textId="12C15519" w:rsidR="007030AC" w:rsidRDefault="007030AC" w:rsidP="00232944">
      <w:pPr>
        <w:rPr>
          <w:lang w:val="fr-FR"/>
        </w:rPr>
      </w:pPr>
      <w:r>
        <w:rPr>
          <w:lang w:val="fr-FR"/>
        </w:rPr>
        <w:t xml:space="preserve">Expliquer le </w:t>
      </w:r>
      <w:proofErr w:type="spellStart"/>
      <w:r>
        <w:rPr>
          <w:lang w:val="fr-FR"/>
        </w:rPr>
        <w:t>Blinding</w:t>
      </w:r>
      <w:proofErr w:type="spellEnd"/>
      <w:r>
        <w:rPr>
          <w:lang w:val="fr-FR"/>
        </w:rPr>
        <w:t xml:space="preserve"> (DESI) : </w:t>
      </w:r>
    </w:p>
    <w:p w14:paraId="1DEA4F37" w14:textId="350ED3C4" w:rsidR="007030AC" w:rsidRDefault="007030AC" w:rsidP="00232944">
      <w:pPr>
        <w:rPr>
          <w:lang w:val="fr-FR"/>
        </w:rPr>
      </w:pPr>
      <w:r>
        <w:rPr>
          <w:lang w:val="fr-FR"/>
        </w:rPr>
        <w:t xml:space="preserve">- pourquoi le </w:t>
      </w:r>
      <w:proofErr w:type="spellStart"/>
      <w:r>
        <w:rPr>
          <w:lang w:val="fr-FR"/>
        </w:rPr>
        <w:t>blinding</w:t>
      </w:r>
      <w:proofErr w:type="spellEnd"/>
    </w:p>
    <w:p w14:paraId="5A5B9DBB" w14:textId="5AC13FA5" w:rsidR="007030AC" w:rsidRDefault="007030AC" w:rsidP="00232944">
      <w:pPr>
        <w:rPr>
          <w:lang w:val="fr-FR"/>
        </w:rPr>
      </w:pPr>
      <w:r>
        <w:rPr>
          <w:lang w:val="fr-FR"/>
        </w:rPr>
        <w:t>- les 2 stratégies prévues</w:t>
      </w:r>
    </w:p>
    <w:p w14:paraId="42B37CC6" w14:textId="1C932066" w:rsidR="007030AC" w:rsidRDefault="007030AC" w:rsidP="00232944">
      <w:pPr>
        <w:rPr>
          <w:lang w:val="fr-FR"/>
        </w:rPr>
      </w:pPr>
      <w:r>
        <w:rPr>
          <w:lang w:val="fr-FR"/>
        </w:rPr>
        <w:t xml:space="preserve">- la stratégie que j'ai implémenté et les tests qu'on a </w:t>
      </w:r>
      <w:proofErr w:type="gramStart"/>
      <w:r>
        <w:rPr>
          <w:lang w:val="fr-FR"/>
        </w:rPr>
        <w:t>fait</w:t>
      </w:r>
      <w:proofErr w:type="gramEnd"/>
    </w:p>
    <w:p w14:paraId="4AAD7710" w14:textId="534E9E54" w:rsidR="007030AC" w:rsidRDefault="007030AC" w:rsidP="00232944">
      <w:pPr>
        <w:rPr>
          <w:lang w:val="fr-FR"/>
        </w:rPr>
      </w:pPr>
    </w:p>
    <w:p w14:paraId="0A1CDBFA" w14:textId="55FC921D" w:rsidR="007030AC" w:rsidRDefault="007030AC" w:rsidP="00232944">
      <w:pPr>
        <w:rPr>
          <w:lang w:val="fr-FR"/>
        </w:rPr>
      </w:pPr>
    </w:p>
    <w:p w14:paraId="557E5194" w14:textId="4F42338A" w:rsidR="007030AC" w:rsidRDefault="007030AC" w:rsidP="00232944">
      <w:pPr>
        <w:rPr>
          <w:lang w:val="fr-FR"/>
        </w:rPr>
      </w:pPr>
      <w:r>
        <w:rPr>
          <w:lang w:val="fr-FR"/>
        </w:rPr>
        <w:t xml:space="preserve">Parler de l'analyse qu'a fait Jim sur l'effet de l'erreur des </w:t>
      </w:r>
      <w:proofErr w:type="spellStart"/>
      <w:r>
        <w:rPr>
          <w:lang w:val="fr-FR"/>
        </w:rPr>
        <w:t>redshifts</w:t>
      </w:r>
      <w:proofErr w:type="spellEnd"/>
      <w:r>
        <w:rPr>
          <w:lang w:val="fr-FR"/>
        </w:rPr>
        <w:t xml:space="preserve"> sur la XCF ?</w:t>
      </w:r>
    </w:p>
    <w:p w14:paraId="14400F20" w14:textId="77777777" w:rsidR="007030AC" w:rsidRDefault="007030AC" w:rsidP="00232944">
      <w:pPr>
        <w:rPr>
          <w:lang w:val="fr-FR"/>
        </w:rPr>
      </w:pPr>
    </w:p>
    <w:p w14:paraId="092598A5" w14:textId="45F70238" w:rsidR="007030AC" w:rsidRDefault="007030AC" w:rsidP="00232944"/>
    <w:p w14:paraId="301CED65" w14:textId="75E76585" w:rsidR="000E075A" w:rsidRDefault="000E075A" w:rsidP="00232944">
      <w:proofErr w:type="spellStart"/>
      <w:r>
        <w:t>Expliquer</w:t>
      </w:r>
      <w:proofErr w:type="spellEnd"/>
      <w:r>
        <w:t xml:space="preserve"> </w:t>
      </w:r>
      <w:proofErr w:type="spellStart"/>
      <w:r>
        <w:t>l'analyse</w:t>
      </w:r>
      <w:proofErr w:type="spellEnd"/>
      <w:r>
        <w:t xml:space="preserve"> des </w:t>
      </w:r>
      <w:proofErr w:type="spellStart"/>
      <w:r>
        <w:t>dmat</w:t>
      </w:r>
      <w:bookmarkStart w:id="21" w:name="_GoBack"/>
      <w:bookmarkEnd w:id="21"/>
      <w:proofErr w:type="spellEnd"/>
    </w:p>
    <w:p w14:paraId="0199B81B" w14:textId="01389172" w:rsidR="000E075A" w:rsidRDefault="000E075A" w:rsidP="00232944"/>
    <w:p w14:paraId="72306747" w14:textId="77777777" w:rsidR="000E075A" w:rsidRPr="00232944" w:rsidRDefault="000E075A" w:rsidP="00232944"/>
    <w:sectPr w:rsidR="000E075A" w:rsidRPr="00232944" w:rsidSect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an-Marc Le Goff">
    <w15:presenceInfo w15:providerId="None" w15:userId="Jean-Marc Le Go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2"/>
  <w:doNotDisplayPageBoundaries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07"/>
    <w:rsid w:val="00021367"/>
    <w:rsid w:val="000E075A"/>
    <w:rsid w:val="000F6C9C"/>
    <w:rsid w:val="001F1124"/>
    <w:rsid w:val="00232944"/>
    <w:rsid w:val="002B21EC"/>
    <w:rsid w:val="002D5572"/>
    <w:rsid w:val="00542CB4"/>
    <w:rsid w:val="005F30F2"/>
    <w:rsid w:val="006B230A"/>
    <w:rsid w:val="006E21D1"/>
    <w:rsid w:val="007030AC"/>
    <w:rsid w:val="0072166B"/>
    <w:rsid w:val="00731D79"/>
    <w:rsid w:val="008129E7"/>
    <w:rsid w:val="008A4E9A"/>
    <w:rsid w:val="009C29CD"/>
    <w:rsid w:val="009D3E37"/>
    <w:rsid w:val="00A010A2"/>
    <w:rsid w:val="00A1239E"/>
    <w:rsid w:val="00A95FDB"/>
    <w:rsid w:val="00B06EC9"/>
    <w:rsid w:val="00B71C14"/>
    <w:rsid w:val="00B82692"/>
    <w:rsid w:val="00B94F03"/>
    <w:rsid w:val="00CA6807"/>
    <w:rsid w:val="00CE26FD"/>
    <w:rsid w:val="00CE3EDD"/>
    <w:rsid w:val="00D03BE5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E95D"/>
  <w14:defaultImageDpi w14:val="32767"/>
  <w15:chartTrackingRefBased/>
  <w15:docId w15:val="{1F681153-AC07-ED42-9417-475DE2F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9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23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8988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2020-04-26T16:21:00Z</dcterms:created>
  <dcterms:modified xsi:type="dcterms:W3CDTF">2020-06-11T09:20:00Z</dcterms:modified>
</cp:coreProperties>
</file>