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DE1A" w14:textId="75DF6D92" w:rsidR="001B0CA2" w:rsidRPr="00484D24" w:rsidRDefault="001B0CA2">
      <w:pPr>
        <w:rPr>
          <w:lang w:val="fr-FR"/>
        </w:rPr>
      </w:pPr>
      <w:r w:rsidRPr="00484D24">
        <w:rPr>
          <w:lang w:val="fr-FR"/>
        </w:rPr>
        <w:t>I) Introduction à la cosmologie</w:t>
      </w:r>
      <w:ins w:id="0" w:author="Jean-Marc Le Goff" w:date="2019-12-04T09:52:00Z">
        <w:r w:rsidR="00CA39B1">
          <w:rPr>
            <w:lang w:val="fr-FR"/>
          </w:rPr>
          <w:tab/>
          <w:t>C’est le chapitre 1 pas l’intro</w:t>
        </w:r>
      </w:ins>
    </w:p>
    <w:p w14:paraId="72072C8A" w14:textId="77777777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  <w:t>1) Qu'est-ce que la cosmologie ?</w:t>
      </w:r>
    </w:p>
    <w:p w14:paraId="19B84010" w14:textId="77777777" w:rsidR="001B0CA2" w:rsidRPr="00484D24" w:rsidRDefault="001B0CA2">
      <w:pPr>
        <w:rPr>
          <w:lang w:val="fr-FR"/>
        </w:rPr>
      </w:pPr>
    </w:p>
    <w:p w14:paraId="4519A405" w14:textId="77777777" w:rsidR="001B0CA2" w:rsidRPr="00484D24" w:rsidRDefault="001B0CA2">
      <w:pPr>
        <w:rPr>
          <w:lang w:val="fr-FR"/>
        </w:rPr>
      </w:pPr>
    </w:p>
    <w:p w14:paraId="0CC2A4EA" w14:textId="4FE8C97B" w:rsidR="00853B64" w:rsidRPr="00484D24" w:rsidRDefault="001B0CA2">
      <w:pPr>
        <w:rPr>
          <w:lang w:val="fr-FR"/>
        </w:rPr>
      </w:pPr>
      <w:r w:rsidRPr="00484D24">
        <w:rPr>
          <w:lang w:val="fr-FR"/>
        </w:rPr>
        <w:t>- définition de la cosmogonie (cosmo- : monde ; gon- : engendrer)</w:t>
      </w:r>
    </w:p>
    <w:p w14:paraId="1EF488D0" w14:textId="5053564A" w:rsidR="001B0CA2" w:rsidRPr="00484D24" w:rsidRDefault="001B0CA2">
      <w:pPr>
        <w:rPr>
          <w:lang w:val="fr-FR"/>
        </w:rPr>
      </w:pPr>
      <w:r w:rsidRPr="00484D24">
        <w:rPr>
          <w:lang w:val="fr-FR"/>
        </w:rPr>
        <w:t xml:space="preserve">- exemples : </w:t>
      </w:r>
    </w:p>
    <w:p w14:paraId="28223026" w14:textId="2F882161" w:rsidR="001B0CA2" w:rsidRPr="00484D24" w:rsidRDefault="001B0CA2">
      <w:pPr>
        <w:rPr>
          <w:lang w:val="fr-FR"/>
        </w:rPr>
      </w:pPr>
      <w:r w:rsidRPr="00484D24">
        <w:rPr>
          <w:lang w:val="fr-FR"/>
        </w:rPr>
        <w:tab/>
      </w:r>
      <w:proofErr w:type="gramStart"/>
      <w:r w:rsidRPr="00484D24">
        <w:rPr>
          <w:lang w:val="fr-FR"/>
        </w:rPr>
        <w:t>cosmogonie</w:t>
      </w:r>
      <w:proofErr w:type="gramEnd"/>
      <w:r w:rsidRPr="00484D24">
        <w:rPr>
          <w:lang w:val="fr-FR"/>
        </w:rPr>
        <w:t xml:space="preserve"> </w:t>
      </w:r>
      <w:r w:rsidR="00C4646C" w:rsidRPr="00484D24">
        <w:rPr>
          <w:lang w:val="fr-FR"/>
        </w:rPr>
        <w:t xml:space="preserve">hindoue </w:t>
      </w:r>
      <w:r w:rsidR="00607A47" w:rsidRPr="00484D24">
        <w:rPr>
          <w:lang w:val="fr-FR"/>
        </w:rPr>
        <w:t>(une illustration ?). Quelques lignes pour décrire l'idée</w:t>
      </w:r>
    </w:p>
    <w:p w14:paraId="78CF67C1" w14:textId="7F24781F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"http://www.chinabuddhismencyclopedia.com/en/images/thumb/6/65/Mani958.jpg/449px-Mani958.jpg"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1B6C08" wp14:editId="5F9B9FC1">
            <wp:extent cx="1421238" cy="18934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453" cy="192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352129FC" w14:textId="4696FE9B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</w:p>
    <w:p w14:paraId="29B25C19" w14:textId="2E5C4F57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cosmogonie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chrétienne (illustration aussi ?).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Qq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lignes pour décrire</w:t>
      </w:r>
    </w:p>
    <w:p w14:paraId="7E3F84E2" w14:textId="4D7B2DAD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"https://upload.wikimedia.org/wikipedia/commons/thumb/e/e0/BibleSPaoloFol010RInitGenesis.jpg/250px-BibleSPaoloFol010RInitGenesis.jpg" \* MERGEFORMATINET </w:instrText>
      </w:r>
      <w:r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056E9464" wp14:editId="1039BFE2">
            <wp:extent cx="1496291" cy="1995153"/>
            <wp:effectExtent l="0" t="0" r="2540" b="0"/>
            <wp:docPr id="2" name="Picture 2" descr="Image illustrative de l’article Livre de la Genè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ve de l’article Livre de la Genè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644" cy="20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6469BEA3" w14:textId="012F2932" w:rsidR="00607A47" w:rsidRPr="00484D24" w:rsidRDefault="00607A47" w:rsidP="00607A47">
      <w:pPr>
        <w:rPr>
          <w:rFonts w:ascii="Times New Roman" w:eastAsia="Times New Roman" w:hAnsi="Times New Roman" w:cs="Times New Roman"/>
          <w:lang w:val="fr-FR"/>
        </w:rPr>
      </w:pPr>
    </w:p>
    <w:p w14:paraId="094C0C74" w14:textId="7DCF4E5C" w:rsidR="00936B86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cosmologie = cosmogonie scientifique. </w:t>
      </w:r>
    </w:p>
    <w:p w14:paraId="6427B444" w14:textId="75134232" w:rsidR="003151FF" w:rsidRPr="00484D24" w:rsidRDefault="00936B86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Il faut attendre le XVI</w:t>
      </w:r>
      <w:r w:rsidR="003151FF" w:rsidRPr="00484D24">
        <w:rPr>
          <w:rFonts w:ascii="Times New Roman" w:eastAsia="Times New Roman" w:hAnsi="Times New Roman" w:cs="Times New Roman"/>
          <w:lang w:val="fr-FR"/>
        </w:rPr>
        <w:t>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siècle pour que Copernic propose le modèle héliocentrique (grosse pression de l'église). Observations de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galilée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+ émancipation des dogmes religieux --&gt; lois de Kepler.</w:t>
      </w:r>
      <w:r w:rsidR="003151FF" w:rsidRPr="00484D24">
        <w:rPr>
          <w:rFonts w:ascii="Times New Roman" w:eastAsia="Times New Roman" w:hAnsi="Times New Roman" w:cs="Times New Roman"/>
          <w:lang w:val="fr-FR"/>
        </w:rPr>
        <w:t xml:space="preserve"> Puis théorie de la gravitation de Newton.</w:t>
      </w:r>
    </w:p>
    <w:p w14:paraId="14FE0E3E" w14:textId="18810745" w:rsidR="00936B86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Jusqu'au XIXe, modèle Héliocentrique : description uniquement du système solaire. Puis émerge l'idée que les étoiles sont d'autres systèmes solaires (premières mesures des distances des étoiles de notre galaxie) + idée de galaxies.</w:t>
      </w:r>
    </w:p>
    <w:p w14:paraId="618C36F9" w14:textId="154A6282" w:rsidR="00607A47" w:rsidRDefault="00CA39B1" w:rsidP="00607A47">
      <w:pPr>
        <w:rPr>
          <w:ins w:id="1" w:author="Jean-Marc Le Goff" w:date="2019-12-04T09:54:00Z"/>
          <w:rFonts w:ascii="Times New Roman" w:eastAsia="Times New Roman" w:hAnsi="Times New Roman" w:cs="Times New Roman"/>
          <w:lang w:val="fr-FR"/>
        </w:rPr>
      </w:pPr>
      <w:ins w:id="2" w:author="Jean-Marc Le Goff" w:date="2019-12-04T09:53:00Z">
        <w:r>
          <w:rPr>
            <w:rFonts w:ascii="Times New Roman" w:eastAsia="Times New Roman" w:hAnsi="Times New Roman" w:cs="Times New Roman"/>
            <w:lang w:val="fr-FR"/>
          </w:rPr>
          <w:t xml:space="preserve">Avoir de </w:t>
        </w:r>
        <w:proofErr w:type="gramStart"/>
        <w:r>
          <w:rPr>
            <w:rFonts w:ascii="Times New Roman" w:eastAsia="Times New Roman" w:hAnsi="Times New Roman" w:cs="Times New Roman"/>
            <w:lang w:val="fr-FR"/>
          </w:rPr>
          <w:t>bonne réf</w:t>
        </w:r>
      </w:ins>
      <w:ins w:id="3" w:author="Jean-Marc Le Goff" w:date="2019-12-04T09:54:00Z">
        <w:r>
          <w:rPr>
            <w:rFonts w:ascii="Times New Roman" w:eastAsia="Times New Roman" w:hAnsi="Times New Roman" w:cs="Times New Roman"/>
            <w:lang w:val="fr-FR"/>
          </w:rPr>
          <w:t>érences</w:t>
        </w:r>
        <w:proofErr w:type="gramEnd"/>
        <w:r>
          <w:rPr>
            <w:rFonts w:ascii="Times New Roman" w:eastAsia="Times New Roman" w:hAnsi="Times New Roman" w:cs="Times New Roman"/>
            <w:lang w:val="fr-FR"/>
          </w:rPr>
          <w:t xml:space="preserve"> pour ne pas dire d’erreurs</w:t>
        </w:r>
      </w:ins>
    </w:p>
    <w:p w14:paraId="61B1C853" w14:textId="77777777" w:rsidR="00CA39B1" w:rsidRPr="00484D24" w:rsidRDefault="00CA39B1" w:rsidP="00607A47">
      <w:pPr>
        <w:rPr>
          <w:rFonts w:ascii="Times New Roman" w:eastAsia="Times New Roman" w:hAnsi="Times New Roman" w:cs="Times New Roman"/>
          <w:lang w:val="fr-FR"/>
        </w:rPr>
      </w:pPr>
    </w:p>
    <w:p w14:paraId="5508CBB1" w14:textId="7D537E63" w:rsidR="00607A47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La cosmologie nait vraiment dans les années 20 avec la RG et la compréhension des "nébuleuses" (autres galaxies) </w:t>
      </w:r>
      <w:r w:rsidR="00484D24" w:rsidRPr="00484D24">
        <w:rPr>
          <w:rFonts w:ascii="Times New Roman" w:eastAsia="Times New Roman" w:hAnsi="Times New Roman" w:cs="Times New Roman"/>
          <w:lang w:val="fr-FR"/>
        </w:rPr>
        <w:t>grâce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aux observations de Hubble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(découverte du décalage vers le rouge)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+ compréhension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 par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Friedman et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(Friedman propose un modèle en 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1922, Lemaitre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utilise les données de Hubble pour déterminer H0</w:t>
      </w:r>
      <w:r w:rsidR="00DA3540" w:rsidRPr="00484D24">
        <w:rPr>
          <w:rFonts w:ascii="Times New Roman" w:eastAsia="Times New Roman" w:hAnsi="Times New Roman" w:cs="Times New Roman"/>
          <w:lang w:val="fr-FR"/>
        </w:rPr>
        <w:t xml:space="preserve"> en 27</w:t>
      </w:r>
      <w:r w:rsidR="002C086C" w:rsidRPr="00484D24">
        <w:rPr>
          <w:rFonts w:ascii="Times New Roman" w:eastAsia="Times New Roman" w:hAnsi="Times New Roman" w:cs="Times New Roman"/>
          <w:lang w:val="fr-FR"/>
        </w:rPr>
        <w:t>)</w:t>
      </w:r>
      <w:r w:rsidRPr="00484D24">
        <w:rPr>
          <w:rFonts w:ascii="Times New Roman" w:eastAsia="Times New Roman" w:hAnsi="Times New Roman" w:cs="Times New Roman"/>
          <w:lang w:val="fr-FR"/>
        </w:rPr>
        <w:t>.</w:t>
      </w:r>
      <w:r w:rsidR="002C086C" w:rsidRPr="00484D24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1727FF27" w14:textId="77777777" w:rsidR="003151FF" w:rsidRPr="00484D24" w:rsidRDefault="003151FF" w:rsidP="00607A47">
      <w:pPr>
        <w:rPr>
          <w:rFonts w:ascii="Times New Roman" w:eastAsia="Times New Roman" w:hAnsi="Times New Roman" w:cs="Times New Roman"/>
          <w:lang w:val="fr-FR"/>
        </w:rPr>
      </w:pPr>
    </w:p>
    <w:p w14:paraId="7D780DF7" w14:textId="74D4C7D7" w:rsidR="00623384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Idée d'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: l'univers est plus chaud et plus dense dans le passé --&gt;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model</w:t>
      </w:r>
    </w:p>
    <w:p w14:paraId="2D0F6ED6" w14:textId="507274C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L'évolution de l'univers dépend de ses composants (et de leur quantité relative).</w:t>
      </w:r>
    </w:p>
    <w:p w14:paraId="7D3F5C13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</w:p>
    <w:p w14:paraId="06D7B87E" w14:textId="66730293" w:rsidR="00DA3540" w:rsidRPr="00484D24" w:rsidRDefault="00DA3540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Le modèle fait consensus en 65 lorsque Penzias et Wilson</w:t>
      </w:r>
      <w:r w:rsidR="00623384" w:rsidRPr="00484D24">
        <w:rPr>
          <w:rFonts w:ascii="Times New Roman" w:eastAsia="Times New Roman" w:hAnsi="Times New Roman" w:cs="Times New Roman"/>
          <w:lang w:val="fr-FR"/>
        </w:rPr>
        <w:t xml:space="preserve"> découvrent le CMB.</w:t>
      </w:r>
    </w:p>
    <w:p w14:paraId="55FB8F57" w14:textId="51F6C57E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03034C64" w14:textId="4BE8B1DB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ab/>
        <w:t>2) ΛCDM</w:t>
      </w:r>
    </w:p>
    <w:p w14:paraId="39BA8927" w14:textId="38B0A681" w:rsidR="002C086C" w:rsidRPr="00484D24" w:rsidRDefault="002C086C" w:rsidP="00607A47">
      <w:pPr>
        <w:rPr>
          <w:rFonts w:ascii="Times New Roman" w:eastAsia="Times New Roman" w:hAnsi="Times New Roman" w:cs="Times New Roman"/>
          <w:lang w:val="fr-FR"/>
        </w:rPr>
      </w:pPr>
    </w:p>
    <w:p w14:paraId="6BF08684" w14:textId="186F544D" w:rsidR="00103BAD" w:rsidRPr="00484D24" w:rsidRDefault="00103BAD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Aujourd'hui c'est le modèle standard de la cosmo.</w:t>
      </w:r>
    </w:p>
    <w:p w14:paraId="0AF0B091" w14:textId="77777777" w:rsidR="00623384" w:rsidRPr="00484D24" w:rsidRDefault="00623384" w:rsidP="00607A47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Suite d'observations qui assoient ΛCDM en modèle préféré du hot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big</w:t>
      </w:r>
      <w:proofErr w:type="spellEnd"/>
      <w:r w:rsidRPr="00484D24">
        <w:rPr>
          <w:rFonts w:ascii="Times New Roman" w:eastAsia="Times New Roman" w:hAnsi="Times New Roman" w:cs="Times New Roman"/>
          <w:lang w:val="fr-FR"/>
        </w:rPr>
        <w:t xml:space="preserve"> bang :</w:t>
      </w:r>
    </w:p>
    <w:p w14:paraId="2211E099" w14:textId="6AA8ECB5" w:rsidR="002C086C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CMB en 65 --&gt; prédiction du fait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(en faveur du HBB)</w:t>
      </w:r>
    </w:p>
    <w:p w14:paraId="58894CA8" w14:textId="2013D6DC" w:rsidR="00623384" w:rsidRDefault="00623384">
      <w:pPr>
        <w:rPr>
          <w:ins w:id="4" w:author="Jean-Marc Le Goff" w:date="2019-12-04T09:55:00Z"/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- 80's : </w:t>
      </w:r>
      <w:r w:rsidR="00103BAD" w:rsidRPr="00484D24">
        <w:rPr>
          <w:rFonts w:ascii="Times New Roman" w:eastAsia="Times New Roman" w:hAnsi="Times New Roman" w:cs="Times New Roman"/>
          <w:lang w:val="fr-FR"/>
        </w:rPr>
        <w:t>introduction de la CDM dans les modèles pour expliquer la formation des galaxies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(observations de Vera Rubin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d'andromède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>)</w:t>
      </w:r>
      <w:r w:rsidR="00103BAD" w:rsidRPr="00484D24">
        <w:rPr>
          <w:rFonts w:ascii="Times New Roman" w:eastAsia="Times New Roman" w:hAnsi="Times New Roman" w:cs="Times New Roman"/>
          <w:lang w:val="fr-FR"/>
        </w:rPr>
        <w:t xml:space="preserve"> (HBB + ΛCDM)</w:t>
      </w:r>
      <w:ins w:id="5" w:author="Microsoft Office User" w:date="2019-12-30T11:21:00Z">
        <w:r w:rsidR="00613043">
          <w:rPr>
            <w:rFonts w:ascii="Times New Roman" w:eastAsia="Times New Roman" w:hAnsi="Times New Roman" w:cs="Times New Roman"/>
            <w:lang w:val="fr-FR"/>
          </w:rPr>
          <w:tab/>
        </w:r>
      </w:ins>
    </w:p>
    <w:p w14:paraId="7F807571" w14:textId="29A8577B" w:rsidR="00CA39B1" w:rsidRPr="00484D24" w:rsidRDefault="00CA39B1">
      <w:pPr>
        <w:rPr>
          <w:rFonts w:ascii="Times New Roman" w:eastAsia="Times New Roman" w:hAnsi="Times New Roman" w:cs="Times New Roman"/>
          <w:lang w:val="fr-FR"/>
        </w:rPr>
      </w:pPr>
      <w:ins w:id="6" w:author="Jean-Marc Le Goff" w:date="2019-12-04T09:55:00Z">
        <w:r>
          <w:rPr>
            <w:rFonts w:ascii="Times New Roman" w:eastAsia="Times New Roman" w:hAnsi="Times New Roman" w:cs="Times New Roman"/>
            <w:lang w:val="fr-FR"/>
          </w:rPr>
          <w:t>Vera Rubin c’est 70’s ?</w:t>
        </w:r>
        <w:r>
          <w:rPr>
            <w:rFonts w:ascii="Times New Roman" w:eastAsia="Times New Roman" w:hAnsi="Times New Roman" w:cs="Times New Roman"/>
            <w:lang w:val="fr-FR"/>
          </w:rPr>
          <w:tab/>
        </w:r>
        <w:proofErr w:type="gramStart"/>
        <w:r>
          <w:rPr>
            <w:rFonts w:ascii="Times New Roman" w:eastAsia="Times New Roman" w:hAnsi="Times New Roman" w:cs="Times New Roman"/>
            <w:lang w:val="fr-FR"/>
          </w:rPr>
          <w:t>pas</w:t>
        </w:r>
        <w:proofErr w:type="gramEnd"/>
        <w:r>
          <w:rPr>
            <w:rFonts w:ascii="Times New Roman" w:eastAsia="Times New Roman" w:hAnsi="Times New Roman" w:cs="Times New Roman"/>
            <w:lang w:val="fr-FR"/>
          </w:rPr>
          <w:t xml:space="preserve"> encore Lambda</w:t>
        </w:r>
      </w:ins>
    </w:p>
    <w:p w14:paraId="17B7DEDB" w14:textId="0EC98591" w:rsidR="00103BAD" w:rsidRDefault="00103BAD">
      <w:pPr>
        <w:rPr>
          <w:ins w:id="7" w:author="Jean-Marc Le Goff" w:date="2019-12-04T09:56:00Z"/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- COBE (quand ? Quel papier ?) : CMB spectre très proche du </w:t>
      </w:r>
      <w:r w:rsidR="00484D24" w:rsidRPr="00484D24">
        <w:rPr>
          <w:rFonts w:ascii="Times New Roman" w:eastAsia="Times New Roman" w:hAnsi="Times New Roman" w:cs="Times New Roman"/>
          <w:lang w:val="fr-FR"/>
        </w:rPr>
        <w:t>corps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noir, de température très basse (&lt; 3 K), avec des perturbations primordiales. 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faveur de HBB en général. Y </w:t>
      </w:r>
      <w:proofErr w:type="spellStart"/>
      <w:r w:rsidR="001E4972" w:rsidRPr="00484D24">
        <w:rPr>
          <w:rFonts w:ascii="Times New Roman" w:eastAsia="Times New Roman" w:hAnsi="Times New Roman" w:cs="Times New Roman"/>
          <w:lang w:val="fr-FR"/>
        </w:rPr>
        <w:t>a-t-il</w:t>
      </w:r>
      <w:proofErr w:type="spellEnd"/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eu des mesures des Omega avec COBE ? Ou c'est qu'avec WMAP </w:t>
      </w:r>
      <w:proofErr w:type="gramStart"/>
      <w:r w:rsidR="001E4972" w:rsidRPr="00484D24">
        <w:rPr>
          <w:rFonts w:ascii="Times New Roman" w:eastAsia="Times New Roman" w:hAnsi="Times New Roman" w:cs="Times New Roman"/>
          <w:lang w:val="fr-FR"/>
        </w:rPr>
        <w:t>?)</w:t>
      </w:r>
      <w:ins w:id="8" w:author="Microsoft Office User" w:date="2019-12-11T13:34:00Z">
        <w:r w:rsidR="00E613F7">
          <w:rPr>
            <w:rFonts w:ascii="Times New Roman" w:eastAsia="Times New Roman" w:hAnsi="Times New Roman" w:cs="Times New Roman"/>
            <w:lang w:val="fr-FR"/>
          </w:rPr>
          <w:t>`</w:t>
        </w:r>
      </w:ins>
      <w:proofErr w:type="gramEnd"/>
    </w:p>
    <w:p w14:paraId="48A1B647" w14:textId="11392231" w:rsidR="00E54626" w:rsidRPr="00484D24" w:rsidRDefault="00E54626">
      <w:pPr>
        <w:rPr>
          <w:rFonts w:ascii="Times New Roman" w:eastAsia="Times New Roman" w:hAnsi="Times New Roman" w:cs="Times New Roman"/>
          <w:lang w:val="fr-FR"/>
        </w:rPr>
      </w:pPr>
      <w:ins w:id="9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Cobe ne voit pas le </w:t>
        </w:r>
      </w:ins>
      <w:ins w:id="10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>premier</w:t>
        </w:r>
      </w:ins>
      <w:ins w:id="11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 pic, </w:t>
        </w:r>
      </w:ins>
      <w:ins w:id="12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 xml:space="preserve">manip ballon </w:t>
        </w:r>
      </w:ins>
      <w:ins w:id="13" w:author="Jean-Marc Le Goff" w:date="2019-12-04T10:03:00Z">
        <w:r>
          <w:rPr>
            <w:rFonts w:ascii="Times New Roman" w:eastAsia="Times New Roman" w:hAnsi="Times New Roman" w:cs="Times New Roman"/>
            <w:lang w:val="fr-FR"/>
          </w:rPr>
          <w:t xml:space="preserve">Boomerang et </w:t>
        </w:r>
      </w:ins>
      <w:ins w:id="14" w:author="Jean-Marc Le Goff" w:date="2019-12-04T10:00:00Z">
        <w:r>
          <w:rPr>
            <w:rFonts w:ascii="Times New Roman" w:eastAsia="Times New Roman" w:hAnsi="Times New Roman" w:cs="Times New Roman"/>
            <w:lang w:val="fr-FR"/>
          </w:rPr>
          <w:t xml:space="preserve">Maxima </w:t>
        </w:r>
      </w:ins>
      <w:ins w:id="15" w:author="Jean-Marc Le Goff" w:date="2019-12-04T10:03:00Z">
        <w:r>
          <w:rPr>
            <w:rFonts w:ascii="Times New Roman" w:eastAsia="Times New Roman" w:hAnsi="Times New Roman" w:cs="Times New Roman"/>
            <w:lang w:val="fr-FR"/>
          </w:rPr>
          <w:t>(2002)</w:t>
        </w:r>
      </w:ins>
      <w:ins w:id="16" w:author="Jean-Marc Le Goff" w:date="2019-12-04T10:01:00Z">
        <w:r>
          <w:rPr>
            <w:rFonts w:ascii="Times New Roman" w:eastAsia="Times New Roman" w:hAnsi="Times New Roman" w:cs="Times New Roman"/>
            <w:lang w:val="fr-FR"/>
          </w:rPr>
          <w:t xml:space="preserve"> : </w:t>
        </w:r>
        <w:proofErr w:type="spellStart"/>
        <w:r>
          <w:rPr>
            <w:rFonts w:ascii="Times New Roman" w:eastAsia="Times New Roman" w:hAnsi="Times New Roman" w:cs="Times New Roman"/>
            <w:lang w:val="fr-FR"/>
          </w:rPr>
          <w:t>Omega_T</w:t>
        </w:r>
        <w:proofErr w:type="spellEnd"/>
        <w:r>
          <w:rPr>
            <w:rFonts w:ascii="Times New Roman" w:eastAsia="Times New Roman" w:hAnsi="Times New Roman" w:cs="Times New Roman"/>
            <w:lang w:val="fr-FR"/>
          </w:rPr>
          <w:t xml:space="preserve"> ~ 1</w:t>
        </w:r>
      </w:ins>
      <w:ins w:id="17" w:author="Jean-Marc Le Goff" w:date="2019-12-04T09:57:00Z">
        <w:r>
          <w:rPr>
            <w:rFonts w:ascii="Times New Roman" w:eastAsia="Times New Roman" w:hAnsi="Times New Roman" w:cs="Times New Roman"/>
            <w:lang w:val="fr-FR"/>
          </w:rPr>
          <w:t xml:space="preserve"> </w:t>
        </w:r>
      </w:ins>
      <w:ins w:id="18" w:author="Jean-Marc Le Goff" w:date="2019-12-04T09:56:00Z">
        <w:r>
          <w:rPr>
            <w:rFonts w:ascii="Times New Roman" w:eastAsia="Times New Roman" w:hAnsi="Times New Roman" w:cs="Times New Roman"/>
            <w:lang w:val="fr-FR"/>
          </w:rPr>
          <w:t xml:space="preserve"> </w:t>
        </w:r>
      </w:ins>
    </w:p>
    <w:p w14:paraId="61E266A6" w14:textId="4AC03907" w:rsidR="00103BAD" w:rsidRPr="00484D24" w:rsidRDefault="00103BA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- 98 : accélération de l'</w:t>
      </w:r>
      <w:r w:rsidR="00484D24" w:rsidRPr="00484D24">
        <w:rPr>
          <w:rFonts w:ascii="Times New Roman" w:eastAsia="Times New Roman" w:hAnsi="Times New Roman" w:cs="Times New Roman"/>
          <w:lang w:val="fr-FR"/>
        </w:rPr>
        <w:t>expansion</w:t>
      </w:r>
      <w:r w:rsidRPr="00484D24">
        <w:rPr>
          <w:rFonts w:ascii="Times New Roman" w:eastAsia="Times New Roman" w:hAnsi="Times New Roman" w:cs="Times New Roman"/>
          <w:lang w:val="fr-FR"/>
        </w:rPr>
        <w:t xml:space="preserve"> de l'univers</w:t>
      </w:r>
      <w:r w:rsidR="001E4972" w:rsidRPr="00484D24">
        <w:rPr>
          <w:rFonts w:ascii="Times New Roman" w:eastAsia="Times New Roman" w:hAnsi="Times New Roman" w:cs="Times New Roman"/>
          <w:lang w:val="fr-FR"/>
        </w:rPr>
        <w:t xml:space="preserve"> avec les SN1a : existence de l'énergie noire</w:t>
      </w:r>
    </w:p>
    <w:p w14:paraId="348E36DF" w14:textId="4EDBD211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  <w:bookmarkStart w:id="19" w:name="_GoBack"/>
      <w:bookmarkEnd w:id="19"/>
    </w:p>
    <w:p w14:paraId="6216B3D6" w14:textId="681ACB13" w:rsidR="00623384" w:rsidRPr="00484D24" w:rsidRDefault="001E4972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--&gt; Consensus sur ΛCDM comme modèle de HBB. Observations de WMAP puis Planck confirme davantage le modèle et mesure les 6 paramètres du modèle à 1%</w:t>
      </w:r>
      <w:r w:rsidR="00C62C73" w:rsidRPr="00484D24">
        <w:rPr>
          <w:rFonts w:ascii="Times New Roman" w:eastAsia="Times New Roman" w:hAnsi="Times New Roman" w:cs="Times New Roman"/>
          <w:lang w:val="fr-FR"/>
        </w:rPr>
        <w:t xml:space="preserve"> ainsi que les composantes actuelles de l'univers.</w:t>
      </w:r>
      <w:ins w:id="20" w:author="Jean-Marc Le Goff" w:date="2019-12-04T10:00:00Z">
        <w:r w:rsidR="00E54626">
          <w:rPr>
            <w:rFonts w:ascii="Times New Roman" w:eastAsia="Times New Roman" w:hAnsi="Times New Roman" w:cs="Times New Roman"/>
            <w:lang w:val="fr-FR"/>
          </w:rPr>
          <w:tab/>
          <w:t>Autres indications</w:t>
        </w:r>
      </w:ins>
      <w:ins w:id="21" w:author="Jean-Marc Le Goff" w:date="2019-12-04T10:01:00Z">
        <w:r w:rsidR="00E54626">
          <w:rPr>
            <w:rFonts w:ascii="Times New Roman" w:eastAsia="Times New Roman" w:hAnsi="Times New Roman" w:cs="Times New Roman"/>
            <w:lang w:val="fr-FR"/>
          </w:rPr>
          <w:t xml:space="preserve"> : </w:t>
        </w:r>
      </w:ins>
      <w:ins w:id="22" w:author="Jean-Marc Le Goff" w:date="2019-12-04T10:00:00Z">
        <w:r w:rsidR="00E54626">
          <w:rPr>
            <w:rFonts w:ascii="Times New Roman" w:eastAsia="Times New Roman" w:hAnsi="Times New Roman" w:cs="Times New Roman"/>
            <w:lang w:val="fr-FR"/>
          </w:rPr>
          <w:t xml:space="preserve">amas </w:t>
        </w:r>
        <w:proofErr w:type="spellStart"/>
        <w:r w:rsidR="00E54626">
          <w:rPr>
            <w:rFonts w:ascii="Times New Roman" w:eastAsia="Times New Roman" w:hAnsi="Times New Roman" w:cs="Times New Roman"/>
            <w:lang w:val="fr-FR"/>
          </w:rPr>
          <w:t>Omega_m</w:t>
        </w:r>
        <w:proofErr w:type="spellEnd"/>
        <w:r w:rsidR="00E54626">
          <w:rPr>
            <w:rFonts w:ascii="Times New Roman" w:eastAsia="Times New Roman" w:hAnsi="Times New Roman" w:cs="Times New Roman"/>
            <w:lang w:val="fr-FR"/>
          </w:rPr>
          <w:t xml:space="preserve"> ~ 0.3 </w:t>
        </w:r>
      </w:ins>
      <w:ins w:id="23" w:author="Jean-Marc Le Goff" w:date="2019-12-04T10:01:00Z">
        <w:r w:rsidR="00E54626">
          <w:rPr>
            <w:rFonts w:ascii="Times New Roman" w:eastAsia="Times New Roman" w:hAnsi="Times New Roman" w:cs="Times New Roman"/>
            <w:lang w:val="fr-FR"/>
          </w:rPr>
          <w:t>et âge Univers</w:t>
        </w:r>
      </w:ins>
    </w:p>
    <w:p w14:paraId="1B0A399E" w14:textId="77113498" w:rsidR="00430B7D" w:rsidRPr="00484D24" w:rsidRDefault="00C62C73" w:rsidP="00430B7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75A7CC4B" wp14:editId="3AACC318">
            <wp:extent cx="2388402" cy="20658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2.0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68" cy="20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B7D" w:rsidRPr="00484D24">
        <w:rPr>
          <w:lang w:val="fr-FR"/>
        </w:rPr>
        <w:t xml:space="preserve"> </w: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begin"/>
      </w:r>
      <w:r w:rsidR="00430B7D" w:rsidRPr="00484D24">
        <w:rPr>
          <w:rFonts w:ascii="Times New Roman" w:eastAsia="Times New Roman" w:hAnsi="Times New Roman" w:cs="Times New Roman"/>
          <w:lang w:val="fr-FR"/>
        </w:rPr>
        <w:instrText xml:space="preserve"> INCLUDEPICTURE "https://upload.wikimedia.org/wikipedia/commons/thumb/8/84/History_of_the_Universe_crop_fr.svg/1280px-History_of_the_Universe_crop_fr.svg.png" \* MERGEFORMATINET </w:instrText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separate"/>
      </w:r>
      <w:r w:rsidR="00430B7D" w:rsidRPr="00484D24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6A1B9EAE" wp14:editId="4C33A4E2">
            <wp:extent cx="2616200" cy="14442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337" cy="1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B7D" w:rsidRPr="00484D24">
        <w:rPr>
          <w:rFonts w:ascii="Times New Roman" w:eastAsia="Times New Roman" w:hAnsi="Times New Roman" w:cs="Times New Roman"/>
          <w:lang w:val="fr-FR"/>
        </w:rPr>
        <w:fldChar w:fldCharType="end"/>
      </w:r>
    </w:p>
    <w:p w14:paraId="789ACC6F" w14:textId="744958D3" w:rsidR="00623384" w:rsidRPr="00484D24" w:rsidRDefault="00623384">
      <w:pPr>
        <w:rPr>
          <w:rFonts w:ascii="Times New Roman" w:eastAsia="Times New Roman" w:hAnsi="Times New Roman" w:cs="Times New Roman"/>
          <w:lang w:val="fr-FR"/>
        </w:rPr>
      </w:pPr>
    </w:p>
    <w:p w14:paraId="3CE197FB" w14:textId="35903F71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79DEA1EC" w14:textId="6CF6CCB3" w:rsidR="00430B7D" w:rsidRPr="00484D24" w:rsidRDefault="00430B7D">
      <w:pPr>
        <w:rPr>
          <w:rFonts w:ascii="Times New Roman" w:eastAsia="Times New Roman" w:hAnsi="Times New Roman" w:cs="Times New Roman"/>
          <w:lang w:val="fr-FR"/>
        </w:rPr>
      </w:pPr>
    </w:p>
    <w:p w14:paraId="5317D381" w14:textId="2E541470" w:rsidR="00430B7D" w:rsidRP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- </w:t>
      </w:r>
      <w:r w:rsidR="00430B7D" w:rsidRPr="00484D24">
        <w:rPr>
          <w:rFonts w:ascii="Times New Roman" w:eastAsia="Times New Roman" w:hAnsi="Times New Roman" w:cs="Times New Roman"/>
          <w:lang w:val="fr-FR"/>
        </w:rPr>
        <w:t>Description du modèle :</w:t>
      </w:r>
    </w:p>
    <w:p w14:paraId="46B844F1" w14:textId="079E227A" w:rsidR="009276FC" w:rsidRPr="00484D24" w:rsidRDefault="009276FC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Les modèles de HBB sont basés sur la RG (Einstein 1915) : </w:t>
      </w:r>
    </w:p>
    <w:p w14:paraId="087E4DC2" w14:textId="0702FE05" w:rsidR="00AF7B1F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Postulats : unification masse/énergie et espace/temps (relativité restreinte) + principe d'équivalence</w:t>
      </w:r>
      <w:ins w:id="24" w:author="Jean-Marc Le Goff" w:date="2019-12-04T10:05:00Z">
        <w:r w:rsidR="00E54626">
          <w:rPr>
            <w:rFonts w:ascii="Times New Roman" w:eastAsia="Times New Roman" w:hAnsi="Times New Roman" w:cs="Times New Roman"/>
            <w:lang w:val="fr-FR"/>
          </w:rPr>
          <w:t xml:space="preserve"> le P.E. ne suffit pas pour RG</w:t>
        </w:r>
      </w:ins>
    </w:p>
    <w:p w14:paraId="74021466" w14:textId="221E1E05" w:rsidR="00740129" w:rsidRPr="00CA39B1" w:rsidRDefault="00740129" w:rsidP="00740129">
      <w:pPr>
        <w:rPr>
          <w:rFonts w:ascii="Times New Roman" w:eastAsia="Times New Roman" w:hAnsi="Times New Roman" w:cs="Times New Roman"/>
        </w:rPr>
      </w:pPr>
      <w:r w:rsidRPr="00CA39B1">
        <w:rPr>
          <w:rFonts w:ascii="Times New Roman" w:eastAsia="Times New Roman" w:hAnsi="Times New Roman" w:cs="Times New Roman"/>
        </w:rPr>
        <w:t xml:space="preserve">John </w:t>
      </w:r>
      <w:proofErr w:type="gramStart"/>
      <w:r w:rsidRPr="00CA39B1">
        <w:rPr>
          <w:rFonts w:ascii="Times New Roman" w:eastAsia="Times New Roman" w:hAnsi="Times New Roman" w:cs="Times New Roman"/>
        </w:rPr>
        <w:t>Wheeler :</w:t>
      </w:r>
      <w:proofErr w:type="gramEnd"/>
      <w:r w:rsidRPr="00CA39B1">
        <w:rPr>
          <w:rFonts w:ascii="Times New Roman" w:eastAsia="Times New Roman" w:hAnsi="Times New Roman" w:cs="Times New Roman"/>
        </w:rPr>
        <w:t xml:space="preserve"> "</w:t>
      </w:r>
      <w:r w:rsidRPr="00CA39B1">
        <w:rPr>
          <w:rFonts w:ascii="Times New Roman" w:eastAsia="Times New Roman" w:hAnsi="Times New Roman" w:cs="Times New Roman"/>
          <w:i/>
          <w:iCs/>
        </w:rPr>
        <w:t>Spacetime tells matter how to move; matter tells spacetime how to curve."</w:t>
      </w:r>
    </w:p>
    <w:p w14:paraId="0B4BE5B4" w14:textId="2C60292B" w:rsidR="009276FC" w:rsidRPr="00484D24" w:rsidRDefault="00740129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(</w:t>
      </w:r>
      <w:proofErr w:type="gramStart"/>
      <w:r w:rsidRPr="00484D24">
        <w:rPr>
          <w:rFonts w:ascii="Times New Roman" w:eastAsia="Times New Roman" w:hAnsi="Times New Roman" w:cs="Times New Roman"/>
          <w:lang w:val="fr-FR"/>
        </w:rPr>
        <w:t>traduire</w:t>
      </w:r>
      <w:proofErr w:type="gramEnd"/>
      <w:r w:rsidRPr="00484D24">
        <w:rPr>
          <w:rFonts w:ascii="Times New Roman" w:eastAsia="Times New Roman" w:hAnsi="Times New Roman" w:cs="Times New Roman"/>
          <w:lang w:val="fr-FR"/>
        </w:rPr>
        <w:t xml:space="preserve"> la citation ?)</w:t>
      </w:r>
    </w:p>
    <w:p w14:paraId="20AFDDD4" w14:textId="4DE73EB4" w:rsidR="009276FC" w:rsidRPr="00484D24" w:rsidRDefault="00AF7B1F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Description de l'espace</w:t>
      </w:r>
      <w:r w:rsidR="00484D24">
        <w:rPr>
          <w:rFonts w:ascii="Times New Roman" w:eastAsia="Times New Roman" w:hAnsi="Times New Roman" w:cs="Times New Roman"/>
          <w:lang w:val="fr-FR"/>
        </w:rPr>
        <w:t>-</w:t>
      </w:r>
      <w:r w:rsidRPr="00484D24">
        <w:rPr>
          <w:rFonts w:ascii="Times New Roman" w:eastAsia="Times New Roman" w:hAnsi="Times New Roman" w:cs="Times New Roman"/>
          <w:lang w:val="fr-FR"/>
        </w:rPr>
        <w:t>temps via la métrique (définition succincte</w:t>
      </w:r>
      <w:r w:rsidR="008E79DD" w:rsidRPr="00484D24">
        <w:rPr>
          <w:rFonts w:ascii="Times New Roman" w:eastAsia="Times New Roman" w:hAnsi="Times New Roman" w:cs="Times New Roman"/>
          <w:lang w:val="fr-FR"/>
        </w:rPr>
        <w:t>).</w:t>
      </w:r>
      <w:ins w:id="25" w:author="Jean-Marc Le Goff" w:date="2019-12-04T10:07:00Z">
        <w:r w:rsidR="00DF3743">
          <w:rPr>
            <w:rFonts w:ascii="Times New Roman" w:eastAsia="Times New Roman" w:hAnsi="Times New Roman" w:cs="Times New Roman"/>
            <w:lang w:val="fr-FR"/>
          </w:rPr>
          <w:t xml:space="preserve"> Que dire ?</w:t>
        </w:r>
      </w:ins>
    </w:p>
    <w:p w14:paraId="7EB5E74E" w14:textId="30239928" w:rsidR="008E79DD" w:rsidRPr="00484D24" w:rsidRDefault="008E79DD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 xml:space="preserve">Introduction du facteur d'échelle dans la métrique. --&gt; </w:t>
      </w:r>
      <w:ins w:id="26" w:author="Jean-Marc Le Goff" w:date="2019-12-04T10:07:00Z">
        <w:r w:rsidR="00DF3743">
          <w:rPr>
            <w:rFonts w:ascii="Times New Roman" w:eastAsia="Times New Roman" w:hAnsi="Times New Roman" w:cs="Times New Roman"/>
            <w:lang w:val="fr-FR"/>
          </w:rPr>
          <w:t xml:space="preserve">? </w:t>
        </w:r>
      </w:ins>
      <w:r w:rsidRPr="00484D24">
        <w:rPr>
          <w:rFonts w:ascii="Times New Roman" w:eastAsia="Times New Roman" w:hAnsi="Times New Roman" w:cs="Times New Roman"/>
          <w:lang w:val="fr-FR"/>
        </w:rPr>
        <w:t xml:space="preserve">définition du </w:t>
      </w:r>
      <w:proofErr w:type="spellStart"/>
      <w:r w:rsidRPr="00484D24">
        <w:rPr>
          <w:rFonts w:ascii="Times New Roman" w:eastAsia="Times New Roman" w:hAnsi="Times New Roman" w:cs="Times New Roman"/>
          <w:lang w:val="fr-FR"/>
        </w:rPr>
        <w:t>redshift</w:t>
      </w:r>
      <w:proofErr w:type="spellEnd"/>
    </w:p>
    <w:p w14:paraId="35D46184" w14:textId="718CC64A" w:rsidR="00AF7B1F" w:rsidRDefault="00484D24">
      <w:pPr>
        <w:rPr>
          <w:rFonts w:ascii="Times New Roman" w:eastAsia="Times New Roman" w:hAnsi="Times New Roman" w:cs="Times New Roman"/>
          <w:lang w:val="fr-FR"/>
        </w:rPr>
      </w:pPr>
      <w:r w:rsidRPr="00484D24">
        <w:rPr>
          <w:rFonts w:ascii="Times New Roman" w:eastAsia="Times New Roman" w:hAnsi="Times New Roman" w:cs="Times New Roman"/>
          <w:lang w:val="fr-FR"/>
        </w:rPr>
        <w:t>Aperçu</w:t>
      </w:r>
      <w:r w:rsidR="008E79DD" w:rsidRPr="00484D24">
        <w:rPr>
          <w:rFonts w:ascii="Times New Roman" w:eastAsia="Times New Roman" w:hAnsi="Times New Roman" w:cs="Times New Roman"/>
          <w:lang w:val="fr-FR"/>
        </w:rPr>
        <w:t xml:space="preserve"> des distances</w:t>
      </w:r>
      <w:r>
        <w:rPr>
          <w:rFonts w:ascii="Times New Roman" w:eastAsia="Times New Roman" w:hAnsi="Times New Roman" w:cs="Times New Roman"/>
          <w:lang w:val="fr-FR"/>
        </w:rPr>
        <w:t xml:space="preserve"> et horizons (univers observable) et leur dépendance en z</w:t>
      </w:r>
    </w:p>
    <w:p w14:paraId="4CAF996F" w14:textId="6FC8D453" w:rsidR="00484D24" w:rsidRDefault="00484D2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Présentation des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d'Einstein (principe de variation de l'action)</w:t>
      </w:r>
    </w:p>
    <w:p w14:paraId="068657D0" w14:textId="6AE36A27" w:rsidR="00484D24" w:rsidRDefault="00484D24">
      <w:pPr>
        <w:rPr>
          <w:rFonts w:ascii="Times New Roman" w:eastAsia="Times New Roman" w:hAnsi="Times New Roman" w:cs="Times New Roman"/>
          <w:lang w:val="fr-FR"/>
        </w:rPr>
      </w:pPr>
    </w:p>
    <w:p w14:paraId="7707C28C" w14:textId="26AC0592" w:rsidR="00484D24" w:rsidRDefault="005C4BE4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suppose l'univers homogène et isotrope (+ autre chose ?) et on résout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d'E pour trouver les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de Friedman</w:t>
      </w:r>
      <w:r w:rsidR="00415019">
        <w:rPr>
          <w:rFonts w:ascii="Times New Roman" w:eastAsia="Times New Roman" w:hAnsi="Times New Roman" w:cs="Times New Roman"/>
          <w:lang w:val="fr-FR"/>
        </w:rPr>
        <w:t>n (en fait y a pas besoin de l'</w:t>
      </w:r>
      <w:proofErr w:type="spellStart"/>
      <w:r w:rsidR="00415019">
        <w:rPr>
          <w:rFonts w:ascii="Times New Roman" w:eastAsia="Times New Roman" w:hAnsi="Times New Roman" w:cs="Times New Roman"/>
          <w:lang w:val="fr-FR"/>
        </w:rPr>
        <w:t>eqn</w:t>
      </w:r>
      <w:proofErr w:type="spellEnd"/>
      <w:r w:rsidR="00415019">
        <w:rPr>
          <w:rFonts w:ascii="Times New Roman" w:eastAsia="Times New Roman" w:hAnsi="Times New Roman" w:cs="Times New Roman"/>
          <w:lang w:val="fr-FR"/>
        </w:rPr>
        <w:t xml:space="preserve"> d'E pour trouver Friedmann, mais elle est nécessaire pour déterminer a(t)</w:t>
      </w:r>
      <w:ins w:id="27" w:author="Jean-Marc Le Goff" w:date="2019-12-04T09:59:00Z">
        <w:r w:rsidR="00E54626">
          <w:rPr>
            <w:rFonts w:ascii="Times New Roman" w:eastAsia="Times New Roman" w:hAnsi="Times New Roman" w:cs="Times New Roman"/>
            <w:lang w:val="fr-FR"/>
          </w:rPr>
          <w:t> </w:t>
        </w:r>
        <w:proofErr w:type="gramStart"/>
        <w:r w:rsidR="00E54626">
          <w:rPr>
            <w:rFonts w:ascii="Times New Roman" w:eastAsia="Times New Roman" w:hAnsi="Times New Roman" w:cs="Times New Roman"/>
            <w:lang w:val="fr-FR"/>
          </w:rPr>
          <w:t xml:space="preserve">? </w:t>
        </w:r>
      </w:ins>
      <w:r w:rsidR="00415019">
        <w:rPr>
          <w:rFonts w:ascii="Times New Roman" w:eastAsia="Times New Roman" w:hAnsi="Times New Roman" w:cs="Times New Roman"/>
          <w:lang w:val="fr-FR"/>
        </w:rPr>
        <w:t>)</w:t>
      </w:r>
      <w:proofErr w:type="gramEnd"/>
      <w:r w:rsidR="00415019">
        <w:rPr>
          <w:rFonts w:ascii="Times New Roman" w:eastAsia="Times New Roman" w:hAnsi="Times New Roman" w:cs="Times New Roman"/>
          <w:lang w:val="fr-FR"/>
        </w:rPr>
        <w:t>.</w:t>
      </w:r>
    </w:p>
    <w:p w14:paraId="2473239C" w14:textId="69D8B066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Ces </w:t>
      </w:r>
      <w:proofErr w:type="spellStart"/>
      <w:r>
        <w:rPr>
          <w:rFonts w:ascii="Times New Roman" w:eastAsia="Times New Roman" w:hAnsi="Times New Roman" w:cs="Times New Roman"/>
          <w:lang w:val="fr-FR"/>
        </w:rPr>
        <w:t>eqns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sont la base des modèles de HBB.</w:t>
      </w:r>
    </w:p>
    <w:p w14:paraId="18370FC1" w14:textId="6DC1AE93" w:rsidR="00415019" w:rsidRDefault="00415019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Explications de ce que contient rho : les différents fluides et leur densité (dans le cas de </w:t>
      </w:r>
      <w:r w:rsidRPr="00484D24">
        <w:rPr>
          <w:rFonts w:ascii="Times New Roman" w:eastAsia="Times New Roman" w:hAnsi="Times New Roman" w:cs="Times New Roman"/>
          <w:lang w:val="fr-FR"/>
        </w:rPr>
        <w:t>ΛCD</w:t>
      </w:r>
      <w:r>
        <w:rPr>
          <w:rFonts w:ascii="Times New Roman" w:eastAsia="Times New Roman" w:hAnsi="Times New Roman" w:cs="Times New Roman"/>
          <w:lang w:val="fr-FR"/>
        </w:rPr>
        <w:t>M)</w:t>
      </w:r>
    </w:p>
    <w:p w14:paraId="3A533AE8" w14:textId="7830389D" w:rsidR="00415019" w:rsidRDefault="00415019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puis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leur évolution avec a ou z.</w:t>
      </w:r>
    </w:p>
    <w:p w14:paraId="008903C6" w14:textId="3B9635F1" w:rsidR="00415019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--&gt; mettre un graph de l'évolution des différents Omega pour indiquer les aires de domination ?</w:t>
      </w:r>
    </w:p>
    <w:p w14:paraId="136B0533" w14:textId="0CA0450E" w:rsidR="00415019" w:rsidRDefault="00415019">
      <w:pPr>
        <w:rPr>
          <w:rFonts w:ascii="Times New Roman" w:eastAsia="Times New Roman" w:hAnsi="Times New Roman" w:cs="Times New Roman"/>
          <w:lang w:val="fr-FR"/>
        </w:rPr>
      </w:pPr>
    </w:p>
    <w:p w14:paraId="58E72725" w14:textId="4C4AA54E" w:rsidR="00EC4572" w:rsidRDefault="00EC4572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Décrire les 6 paramètres du modèle, et décrire brièvement comment ils sont contraints :</w:t>
      </w:r>
    </w:p>
    <w:p w14:paraId="66B479D3" w14:textId="62CA3E1C" w:rsidR="00EC4572" w:rsidRDefault="00EC4572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ce que peut contraindre le CMB, les mesures locales (SN1a, BAO,</w:t>
      </w:r>
      <w:r w:rsidR="00762DB0">
        <w:rPr>
          <w:rFonts w:ascii="Times New Roman" w:eastAsia="Times New Roman" w:hAnsi="Times New Roman" w:cs="Times New Roman"/>
          <w:lang w:val="fr-FR"/>
        </w:rPr>
        <w:t xml:space="preserve"> ...</w:t>
      </w:r>
      <w:r>
        <w:rPr>
          <w:rFonts w:ascii="Times New Roman" w:eastAsia="Times New Roman" w:hAnsi="Times New Roman" w:cs="Times New Roman"/>
          <w:lang w:val="fr-FR"/>
        </w:rPr>
        <w:t>)</w:t>
      </w:r>
      <w:r w:rsidR="00762DB0">
        <w:rPr>
          <w:rFonts w:ascii="Times New Roman" w:eastAsia="Times New Roman" w:hAnsi="Times New Roman" w:cs="Times New Roman"/>
          <w:lang w:val="fr-FR"/>
        </w:rPr>
        <w:t xml:space="preserve"> : expliquer un peu en détails les mesures de distances </w:t>
      </w:r>
    </w:p>
    <w:p w14:paraId="192967F9" w14:textId="0C399289" w:rsidR="00EC4572" w:rsidRDefault="00EC4572">
      <w:pPr>
        <w:rPr>
          <w:rFonts w:ascii="Times New Roman" w:eastAsia="Times New Roman" w:hAnsi="Times New Roman" w:cs="Times New Roman"/>
          <w:lang w:val="fr-FR"/>
        </w:rPr>
      </w:pPr>
    </w:p>
    <w:p w14:paraId="17B74C37" w14:textId="77777777" w:rsidR="00762DB0" w:rsidRDefault="00762DB0">
      <w:pPr>
        <w:rPr>
          <w:rFonts w:ascii="Times New Roman" w:eastAsia="Times New Roman" w:hAnsi="Times New Roman" w:cs="Times New Roman"/>
          <w:lang w:val="fr-FR"/>
        </w:rPr>
      </w:pPr>
    </w:p>
    <w:p w14:paraId="6E488093" w14:textId="227796F3" w:rsidR="00484D24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3) Fonction de corrélation de la matière</w:t>
      </w:r>
    </w:p>
    <w:p w14:paraId="60E6AAF6" w14:textId="65D05C5A" w:rsidR="00762DB0" w:rsidRDefault="00762DB0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On commence par expliquer le spectre de puissance et la transformé de fourrier : analogie avec le son.</w:t>
      </w:r>
      <w:r w:rsidR="00DA3BE1">
        <w:rPr>
          <w:rFonts w:ascii="Times New Roman" w:eastAsia="Times New Roman" w:hAnsi="Times New Roman" w:cs="Times New Roman"/>
          <w:lang w:val="fr-FR"/>
        </w:rPr>
        <w:t xml:space="preserve"> (Est-ce que je parle de la fonction de corrélation dans l'analogie avec le son ?)</w:t>
      </w:r>
    </w:p>
    <w:p w14:paraId="05B1F176" w14:textId="1BBE9CC3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Définition de la CF comme transformé de fourrier </w:t>
      </w:r>
      <w:del w:id="28" w:author="Jean-Marc Le Goff" w:date="2019-12-04T10:10:00Z">
        <w:r w:rsidDel="00DF3743">
          <w:rPr>
            <w:rFonts w:ascii="Times New Roman" w:eastAsia="Times New Roman" w:hAnsi="Times New Roman" w:cs="Times New Roman"/>
            <w:lang w:val="fr-FR"/>
          </w:rPr>
          <w:delText xml:space="preserve">inverse </w:delText>
        </w:r>
      </w:del>
      <w:r>
        <w:rPr>
          <w:rFonts w:ascii="Times New Roman" w:eastAsia="Times New Roman" w:hAnsi="Times New Roman" w:cs="Times New Roman"/>
          <w:lang w:val="fr-FR"/>
        </w:rPr>
        <w:t xml:space="preserve">(et aussi l'imager comme un excès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proba</w:t>
      </w:r>
      <w:proofErr w:type="spellEnd"/>
      <w:r>
        <w:rPr>
          <w:rFonts w:ascii="Times New Roman" w:eastAsia="Times New Roman" w:hAnsi="Times New Roman" w:cs="Times New Roman"/>
          <w:lang w:val="fr-FR"/>
        </w:rPr>
        <w:t>).</w:t>
      </w:r>
      <w:ins w:id="29" w:author="Jean-Marc Le Goff" w:date="2019-12-04T10:09:00Z">
        <w:r w:rsidR="00DF3743">
          <w:rPr>
            <w:rFonts w:ascii="Times New Roman" w:eastAsia="Times New Roman" w:hAnsi="Times New Roman" w:cs="Times New Roman"/>
            <w:lang w:val="fr-FR"/>
          </w:rPr>
          <w:t xml:space="preserve"> 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Definir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 xml:space="preserve"> CF pa</w:t>
        </w:r>
      </w:ins>
      <w:ins w:id="30" w:author="Jean-Marc Le Goff" w:date="2019-12-04T10:10:00Z">
        <w:r w:rsidR="00DF3743">
          <w:rPr>
            <w:rFonts w:ascii="Times New Roman" w:eastAsia="Times New Roman" w:hAnsi="Times New Roman" w:cs="Times New Roman"/>
            <w:lang w:val="fr-FR"/>
          </w:rPr>
          <w:t>r</w:t>
        </w:r>
      </w:ins>
      <w:ins w:id="31" w:author="Jean-Marc Le Goff" w:date="2019-12-04T10:09:00Z">
        <w:r w:rsidR="00DF3743">
          <w:rPr>
            <w:rFonts w:ascii="Times New Roman" w:eastAsia="Times New Roman" w:hAnsi="Times New Roman" w:cs="Times New Roman"/>
            <w:lang w:val="fr-FR"/>
          </w:rPr>
          <w:t xml:space="preserve"> &lt;delta(x) delta(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x+r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 xml:space="preserve">)&gt; et </w:t>
        </w:r>
      </w:ins>
      <w:ins w:id="32" w:author="Jean-Marc Le Goff" w:date="2019-12-04T10:10:00Z">
        <w:r w:rsidR="00DF3743">
          <w:rPr>
            <w:rFonts w:ascii="Times New Roman" w:eastAsia="Times New Roman" w:hAnsi="Times New Roman" w:cs="Times New Roman"/>
            <w:lang w:val="fr-FR"/>
          </w:rPr>
          <w:t xml:space="preserve">par l’excès de 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proba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>. On montre TF de P(k)</w:t>
        </w:r>
      </w:ins>
    </w:p>
    <w:p w14:paraId="3B03529C" w14:textId="231CDAA3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Exemple du CMB comme spectre de puissance de la matière</w:t>
      </w:r>
      <w:ins w:id="33" w:author="Jean-Marc Le Goff" w:date="2019-12-04T10:11:00Z">
        <w:r w:rsidR="00DF3743">
          <w:rPr>
            <w:rFonts w:ascii="Times New Roman" w:eastAsia="Times New Roman" w:hAnsi="Times New Roman" w:cs="Times New Roman"/>
            <w:lang w:val="fr-FR"/>
          </w:rPr>
          <w:t> !</w:t>
        </w:r>
      </w:ins>
      <w:del w:id="34" w:author="Jean-Marc Le Goff" w:date="2019-12-04T10:11:00Z">
        <w:r w:rsidDel="00DF3743">
          <w:rPr>
            <w:rFonts w:ascii="Times New Roman" w:eastAsia="Times New Roman" w:hAnsi="Times New Roman" w:cs="Times New Roman"/>
            <w:lang w:val="fr-FR"/>
          </w:rPr>
          <w:delText>.</w:delText>
        </w:r>
      </w:del>
    </w:p>
    <w:p w14:paraId="696DC490" w14:textId="77777777" w:rsidR="00D726EA" w:rsidRDefault="00F170F6">
      <w:pPr>
        <w:rPr>
          <w:ins w:id="35" w:author="Microsoft Office User" w:date="2019-12-12T18:07:00Z"/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Expliquer brièvement les perturbations linéaires : donner l'</w:t>
      </w:r>
      <w:proofErr w:type="spellStart"/>
      <w:r>
        <w:rPr>
          <w:rFonts w:ascii="Times New Roman" w:eastAsia="Times New Roman" w:hAnsi="Times New Roman" w:cs="Times New Roman"/>
          <w:lang w:val="fr-FR"/>
        </w:rPr>
        <w:t>équ</w:t>
      </w:r>
      <w:proofErr w:type="spellEnd"/>
    </w:p>
    <w:p w14:paraId="2F792D69" w14:textId="54700B49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fr-FR"/>
        </w:rPr>
        <w:t>ation</w:t>
      </w:r>
      <w:proofErr w:type="spellEnd"/>
      <w:proofErr w:type="gramEnd"/>
      <w:r>
        <w:rPr>
          <w:rFonts w:ascii="Times New Roman" w:eastAsia="Times New Roman" w:hAnsi="Times New Roman" w:cs="Times New Roman"/>
          <w:lang w:val="fr-FR"/>
        </w:rPr>
        <w:t xml:space="preserve">, puis les solutions : mode croissant et décroissant --&gt; </w:t>
      </w:r>
      <w:proofErr w:type="spellStart"/>
      <w:r>
        <w:rPr>
          <w:rFonts w:ascii="Times New Roman" w:eastAsia="Times New Roman" w:hAnsi="Times New Roman" w:cs="Times New Roman"/>
          <w:lang w:val="fr-FR"/>
        </w:rPr>
        <w:t>growth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factor : dépendance en z du spectre de puissance de la matière</w:t>
      </w:r>
    </w:p>
    <w:p w14:paraId="0D339E45" w14:textId="3FB23921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On peut donc calculer le spectre de puissance de la matière aujourd'hui (évolution de spectre de puissance primordiale) </w:t>
      </w:r>
      <w:ins w:id="36" w:author="Jean-Marc Le Goff" w:date="2019-12-04T10:12:00Z">
        <w:r w:rsidR="00DF3743">
          <w:rPr>
            <w:rFonts w:ascii="Times New Roman" w:eastAsia="Times New Roman" w:hAnsi="Times New Roman" w:cs="Times New Roman"/>
            <w:lang w:val="fr-FR"/>
          </w:rPr>
          <w:t xml:space="preserve">équation </w:t>
        </w:r>
        <w:proofErr w:type="spellStart"/>
        <w:proofErr w:type="gramStart"/>
        <w:r w:rsidR="00DF3743">
          <w:rPr>
            <w:rFonts w:ascii="Times New Roman" w:eastAsia="Times New Roman" w:hAnsi="Times New Roman" w:cs="Times New Roman"/>
            <w:lang w:val="fr-FR"/>
          </w:rPr>
          <w:t>Boltzman</w:t>
        </w:r>
      </w:ins>
      <w:proofErr w:type="spellEnd"/>
      <w:r>
        <w:rPr>
          <w:rFonts w:ascii="Times New Roman" w:eastAsia="Times New Roman" w:hAnsi="Times New Roman" w:cs="Times New Roman"/>
          <w:lang w:val="fr-FR"/>
        </w:rPr>
        <w:t>: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montrer un plot du spectre de puissance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Camb</w:t>
      </w:r>
      <w:proofErr w:type="spellEnd"/>
      <w:r>
        <w:rPr>
          <w:rFonts w:ascii="Times New Roman" w:eastAsia="Times New Roman" w:hAnsi="Times New Roman" w:cs="Times New Roman"/>
          <w:lang w:val="fr-FR"/>
        </w:rPr>
        <w:t>, et superposer des données (genre galaxies SDSS) ? Un genre de schéma illustratif</w:t>
      </w:r>
    </w:p>
    <w:p w14:paraId="39153713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49E2C138" w14:textId="1B1B5C76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03B6C98D" w14:textId="30E4B8AF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4) Physique des BAO</w:t>
      </w:r>
    </w:p>
    <w:p w14:paraId="006B1DCC" w14:textId="72101CBC" w:rsidR="00DA3BE1" w:rsidRDefault="00DA3BE1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Description de la physique du CMB : </w:t>
      </w:r>
      <w:r w:rsidR="0038120E">
        <w:rPr>
          <w:rFonts w:ascii="Times New Roman" w:eastAsia="Times New Roman" w:hAnsi="Times New Roman" w:cs="Times New Roman"/>
          <w:lang w:val="fr-FR"/>
        </w:rPr>
        <w:t>noyaux + électron -&gt; couplage des photos, puis découplage</w:t>
      </w:r>
    </w:p>
    <w:p w14:paraId="6F2B495C" w14:textId="459672DC" w:rsidR="00F12EC8" w:rsidRDefault="00F12EC8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les ondes acoustiques, puis le gel de ces ondes.</w:t>
      </w:r>
    </w:p>
    <w:p w14:paraId="37C14162" w14:textId="47AA97A5" w:rsidR="00F12EC8" w:rsidRDefault="00F12EC8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Revenir sur l'explication des distances, et leur dépendance avec z : expliquer l'idée de "règle standard"</w:t>
      </w:r>
    </w:p>
    <w:p w14:paraId="76886D34" w14:textId="79B24E12" w:rsidR="00F170F6" w:rsidRDefault="00DF3743">
      <w:pPr>
        <w:rPr>
          <w:rFonts w:ascii="Times New Roman" w:eastAsia="Times New Roman" w:hAnsi="Times New Roman" w:cs="Times New Roman"/>
          <w:lang w:val="fr-FR"/>
        </w:rPr>
      </w:pPr>
      <w:ins w:id="37" w:author="Jean-Marc Le Goff" w:date="2019-12-04T10:13:00Z">
        <w:r>
          <w:rPr>
            <w:rFonts w:ascii="Times New Roman" w:eastAsia="Times New Roman" w:hAnsi="Times New Roman" w:cs="Times New Roman"/>
            <w:lang w:val="fr-FR"/>
          </w:rPr>
          <w:t>+ important que les sections précédentes</w:t>
        </w:r>
      </w:ins>
      <w:ins w:id="38" w:author="Jean-Marc Le Goff" w:date="2019-12-04T10:15:00Z">
        <w:r>
          <w:rPr>
            <w:rFonts w:ascii="Times New Roman" w:eastAsia="Times New Roman" w:hAnsi="Times New Roman" w:cs="Times New Roman"/>
            <w:lang w:val="fr-FR"/>
          </w:rPr>
          <w:t>, à détailler</w:t>
        </w:r>
      </w:ins>
    </w:p>
    <w:p w14:paraId="242E8047" w14:textId="26FBF132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2A60D6FE" w14:textId="3459CAD7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5) Traceurs et biais</w:t>
      </w:r>
      <w:ins w:id="39" w:author="Jean-Marc Le Goff" w:date="2019-12-04T10:15:00Z">
        <w:r w:rsidR="00DF3743">
          <w:rPr>
            <w:rFonts w:ascii="Times New Roman" w:eastAsia="Times New Roman" w:hAnsi="Times New Roman" w:cs="Times New Roman"/>
            <w:lang w:val="fr-FR"/>
          </w:rPr>
          <w:t xml:space="preserve"> à détailler</w:t>
        </w:r>
      </w:ins>
    </w:p>
    <w:p w14:paraId="3F2B024D" w14:textId="0A3826F2" w:rsidR="00F170F6" w:rsidRDefault="00F170F6">
      <w:pPr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expliquer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avec les mains ce qu'est le biais</w:t>
      </w:r>
    </w:p>
    <w:p w14:paraId="3ED8C845" w14:textId="12EEAC8F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Décrire les différents traceurs utilisés dans chaque gamme de </w:t>
      </w:r>
      <w:proofErr w:type="spellStart"/>
      <w:r>
        <w:rPr>
          <w:rFonts w:ascii="Times New Roman" w:eastAsia="Times New Roman" w:hAnsi="Times New Roman" w:cs="Times New Roman"/>
          <w:lang w:val="fr-FR"/>
        </w:rPr>
        <w:t>redshift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? LRG, ELG, QSO,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... ? Ou juste ceux qu'on utilise ?</w:t>
      </w:r>
      <w:ins w:id="40" w:author="Jean-Marc Le Goff" w:date="2019-12-04T10:14:00Z">
        <w:r w:rsidR="00DF3743">
          <w:rPr>
            <w:rFonts w:ascii="Times New Roman" w:eastAsia="Times New Roman" w:hAnsi="Times New Roman" w:cs="Times New Roman"/>
            <w:lang w:val="fr-FR"/>
          </w:rPr>
          <w:t xml:space="preserve"> distinction traceurs booléens (galaxies) et continus (</w:t>
        </w:r>
        <w:proofErr w:type="spellStart"/>
        <w:r w:rsidR="00DF3743">
          <w:rPr>
            <w:rFonts w:ascii="Times New Roman" w:eastAsia="Times New Roman" w:hAnsi="Times New Roman" w:cs="Times New Roman"/>
            <w:lang w:val="fr-FR"/>
          </w:rPr>
          <w:t>lya</w:t>
        </w:r>
        <w:proofErr w:type="spellEnd"/>
        <w:r w:rsidR="00DF3743">
          <w:rPr>
            <w:rFonts w:ascii="Times New Roman" w:eastAsia="Times New Roman" w:hAnsi="Times New Roman" w:cs="Times New Roman"/>
            <w:lang w:val="fr-FR"/>
          </w:rPr>
          <w:t>)</w:t>
        </w:r>
      </w:ins>
    </w:p>
    <w:p w14:paraId="0A5F1426" w14:textId="2D1695A4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Donner la valeur et dépendance en z du biais du </w:t>
      </w:r>
      <w:proofErr w:type="spellStart"/>
      <w:r>
        <w:rPr>
          <w:rFonts w:ascii="Times New Roman" w:eastAsia="Times New Roman" w:hAnsi="Times New Roman" w:cs="Times New Roman"/>
          <w:lang w:val="fr-FR"/>
        </w:rPr>
        <w:t>Lya</w:t>
      </w:r>
      <w:proofErr w:type="spellEnd"/>
      <w:r>
        <w:rPr>
          <w:rFonts w:ascii="Times New Roman" w:eastAsia="Times New Roman" w:hAnsi="Times New Roman" w:cs="Times New Roman"/>
          <w:lang w:val="fr-FR"/>
        </w:rPr>
        <w:t>, des QSO</w:t>
      </w:r>
    </w:p>
    <w:p w14:paraId="6E5FDEA1" w14:textId="77777777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C7A85A2" w14:textId="3365980E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5B8722D5" w14:textId="6A5025B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1FC48DC4" w14:textId="36C3A25A" w:rsidR="00F170F6" w:rsidRDefault="00F170F6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  <w:t>6) Physique des RSD</w:t>
      </w:r>
    </w:p>
    <w:p w14:paraId="6A23A124" w14:textId="73E9CE6C" w:rsidR="00F170F6" w:rsidRDefault="00F170F6">
      <w:pPr>
        <w:rPr>
          <w:rFonts w:ascii="Times New Roman" w:eastAsia="Times New Roman" w:hAnsi="Times New Roman" w:cs="Times New Roman"/>
          <w:lang w:val="fr-FR"/>
        </w:rPr>
      </w:pPr>
    </w:p>
    <w:p w14:paraId="6BA0F819" w14:textId="329A96C8" w:rsidR="00F170F6" w:rsidRDefault="00C5769C">
      <w:pPr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voir plus tard</w:t>
      </w:r>
    </w:p>
    <w:p w14:paraId="1EA07127" w14:textId="77777777" w:rsidR="00DA3BE1" w:rsidRPr="00484D24" w:rsidRDefault="00DA3BE1">
      <w:pPr>
        <w:rPr>
          <w:rFonts w:ascii="Times New Roman" w:eastAsia="Times New Roman" w:hAnsi="Times New Roman" w:cs="Times New Roman"/>
          <w:lang w:val="fr-FR"/>
        </w:rPr>
      </w:pPr>
    </w:p>
    <w:sectPr w:rsidR="00DA3BE1" w:rsidRPr="00484D2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-Marc Le Goff">
    <w15:presenceInfo w15:providerId="None" w15:userId="Jean-Marc Le Goff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C7"/>
    <w:rsid w:val="00103BAD"/>
    <w:rsid w:val="001B0CA2"/>
    <w:rsid w:val="001E4972"/>
    <w:rsid w:val="002C086C"/>
    <w:rsid w:val="003151FF"/>
    <w:rsid w:val="0038120E"/>
    <w:rsid w:val="003A4AE4"/>
    <w:rsid w:val="00415019"/>
    <w:rsid w:val="00430B7D"/>
    <w:rsid w:val="00484D24"/>
    <w:rsid w:val="005C4BE4"/>
    <w:rsid w:val="00607A47"/>
    <w:rsid w:val="00613043"/>
    <w:rsid w:val="00623384"/>
    <w:rsid w:val="006E21D1"/>
    <w:rsid w:val="00740129"/>
    <w:rsid w:val="00762DB0"/>
    <w:rsid w:val="008E79DD"/>
    <w:rsid w:val="009276FC"/>
    <w:rsid w:val="00936B86"/>
    <w:rsid w:val="00AF7B1F"/>
    <w:rsid w:val="00B74DC7"/>
    <w:rsid w:val="00C4646C"/>
    <w:rsid w:val="00C5769C"/>
    <w:rsid w:val="00C62C73"/>
    <w:rsid w:val="00CA39B1"/>
    <w:rsid w:val="00CE26FD"/>
    <w:rsid w:val="00D726EA"/>
    <w:rsid w:val="00DA3540"/>
    <w:rsid w:val="00DA3BE1"/>
    <w:rsid w:val="00DD7A0D"/>
    <w:rsid w:val="00DF3743"/>
    <w:rsid w:val="00E54626"/>
    <w:rsid w:val="00E613F7"/>
    <w:rsid w:val="00EC4572"/>
    <w:rsid w:val="00F12EC8"/>
    <w:rsid w:val="00F1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4D13"/>
  <w14:defaultImageDpi w14:val="32767"/>
  <w15:chartTrackingRefBased/>
  <w15:docId w15:val="{E49DAAB3-4C64-154F-9552-32EDD65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40129"/>
    <w:rPr>
      <w:i/>
      <w:iCs/>
    </w:rPr>
  </w:style>
  <w:style w:type="paragraph" w:styleId="Revision">
    <w:name w:val="Revision"/>
    <w:hidden/>
    <w:uiPriority w:val="99"/>
    <w:semiHidden/>
    <w:rsid w:val="00CA39B1"/>
  </w:style>
  <w:style w:type="paragraph" w:styleId="BalloonText">
    <w:name w:val="Balloon Text"/>
    <w:basedOn w:val="Normal"/>
    <w:link w:val="BalloonTextChar"/>
    <w:uiPriority w:val="99"/>
    <w:semiHidden/>
    <w:unhideWhenUsed/>
    <w:rsid w:val="00CA39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9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2019-12-04T10:08:00Z</dcterms:created>
  <dcterms:modified xsi:type="dcterms:W3CDTF">2020-01-22T13:15:00Z</dcterms:modified>
</cp:coreProperties>
</file>